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43802" w14:textId="5997D6B6" w:rsidR="006854CC" w:rsidRDefault="0046330F" w:rsidP="00C363AE">
      <w:pPr>
        <w:jc w:val="both"/>
        <w:rPr>
          <w:b/>
          <w:bCs/>
          <w:sz w:val="72"/>
          <w:szCs w:val="72"/>
          <w:u w:val="single"/>
          <w:lang w:val="en-US"/>
        </w:rPr>
      </w:pPr>
      <w:r w:rsidRPr="0046330F">
        <w:rPr>
          <w:b/>
          <w:bCs/>
          <w:sz w:val="72"/>
          <w:szCs w:val="72"/>
          <w:u w:val="single"/>
          <w:lang w:val="en-US"/>
        </w:rPr>
        <w:t>Blackout Bingo</w:t>
      </w:r>
    </w:p>
    <w:p w14:paraId="3114F629" w14:textId="47D1D63F" w:rsidR="0046330F" w:rsidRDefault="00293516" w:rsidP="00C363AE">
      <w:pPr>
        <w:pStyle w:val="Heading2"/>
        <w:jc w:val="both"/>
        <w:rPr>
          <w:lang w:val="en-US"/>
        </w:rPr>
      </w:pPr>
      <w:r>
        <w:rPr>
          <w:lang w:val="en-US"/>
        </w:rPr>
        <w:t>Barak Katz</w:t>
      </w:r>
    </w:p>
    <w:p w14:paraId="6CE079A1" w14:textId="4849CA44" w:rsidR="00A5543B" w:rsidRDefault="00A5543B" w:rsidP="00C363AE">
      <w:pPr>
        <w:pStyle w:val="Heading2"/>
        <w:jc w:val="both"/>
        <w:rPr>
          <w:lang w:val="en-US"/>
        </w:rPr>
      </w:pPr>
      <w:r>
        <w:rPr>
          <w:lang w:val="en-US"/>
        </w:rPr>
        <w:t>Overview</w:t>
      </w:r>
    </w:p>
    <w:p w14:paraId="51E16247" w14:textId="5A2265EA" w:rsidR="00293516" w:rsidRDefault="00293516" w:rsidP="00C363AE">
      <w:pPr>
        <w:jc w:val="both"/>
        <w:rPr>
          <w:lang w:val="en-US" w:eastAsia="en-IL"/>
        </w:rPr>
      </w:pPr>
      <w:r>
        <w:rPr>
          <w:lang w:val="en-US" w:eastAsia="en-IL"/>
        </w:rPr>
        <w:t>The purpose of this document is to describe some technical and architectural aspects of the test related game. It is not intended to be a full Game Design Document (GDD) or a Technical Design Document (TDD).</w:t>
      </w:r>
    </w:p>
    <w:p w14:paraId="74ACA50F" w14:textId="1E453599" w:rsidR="00D51D40" w:rsidRDefault="00D51D40" w:rsidP="00C363AE">
      <w:pPr>
        <w:jc w:val="both"/>
        <w:rPr>
          <w:lang w:val="en-US" w:eastAsia="en-IL"/>
        </w:rPr>
      </w:pPr>
    </w:p>
    <w:p w14:paraId="6025FFE1" w14:textId="3CB50BF6" w:rsidR="00D51D40" w:rsidRPr="00293516" w:rsidRDefault="00D51D40" w:rsidP="00C363AE">
      <w:pPr>
        <w:jc w:val="both"/>
        <w:rPr>
          <w:lang w:val="en-US" w:eastAsia="en-IL"/>
        </w:rPr>
      </w:pPr>
      <w:r>
        <w:rPr>
          <w:lang w:val="en-US" w:eastAsia="en-IL"/>
        </w:rPr>
        <w:t xml:space="preserve">The game is a clone </w:t>
      </w:r>
      <w:proofErr w:type="gramStart"/>
      <w:r>
        <w:rPr>
          <w:lang w:val="en-US" w:eastAsia="en-IL"/>
        </w:rPr>
        <w:t>of ”Blackout</w:t>
      </w:r>
      <w:proofErr w:type="gramEnd"/>
      <w:r>
        <w:rPr>
          <w:lang w:val="en-US" w:eastAsia="en-IL"/>
        </w:rPr>
        <w:t xml:space="preserve"> Bingo”, demonstrating Unity and design capabilities. The game is designed to be as generic as possible. Which would allow for instant changes in almost all number related elements (number of tiles presented on the board, balls numeric range etc.), allowing a relatively quick adjustment, thus adding flexibility, or to create a similar game aimed at a different target audience, such as in the case of “British Bingo”.</w:t>
      </w:r>
    </w:p>
    <w:p w14:paraId="4CB74DEC" w14:textId="0EBC67A2" w:rsidR="0046330F" w:rsidRDefault="0046330F" w:rsidP="00C363AE">
      <w:pPr>
        <w:pStyle w:val="Heading1"/>
        <w:rPr>
          <w:lang w:val="en-US"/>
        </w:rPr>
      </w:pPr>
      <w:r>
        <w:rPr>
          <w:lang w:val="en-US"/>
        </w:rPr>
        <w:t>Concept</w:t>
      </w:r>
    </w:p>
    <w:p w14:paraId="3A4ED800" w14:textId="694FB66B" w:rsidR="0046330F" w:rsidRDefault="002E3588" w:rsidP="00C363AE">
      <w:pPr>
        <w:jc w:val="both"/>
        <w:rPr>
          <w:lang w:val="en-US" w:eastAsia="en-IL"/>
        </w:rPr>
      </w:pPr>
      <w:r>
        <w:rPr>
          <w:lang w:val="en-US" w:eastAsia="en-IL"/>
        </w:rPr>
        <w:t xml:space="preserve">An online competitive bingo which adds </w:t>
      </w:r>
      <w:r>
        <w:rPr>
          <w:b/>
          <w:bCs/>
          <w:lang w:val="en-US" w:eastAsia="en-IL"/>
        </w:rPr>
        <w:t xml:space="preserve">reflexes </w:t>
      </w:r>
      <w:r>
        <w:rPr>
          <w:lang w:val="en-US" w:eastAsia="en-IL"/>
        </w:rPr>
        <w:t xml:space="preserve">and </w:t>
      </w:r>
      <w:r>
        <w:rPr>
          <w:b/>
          <w:bCs/>
          <w:lang w:val="en-US" w:eastAsia="en-IL"/>
        </w:rPr>
        <w:t xml:space="preserve">planning </w:t>
      </w:r>
      <w:r>
        <w:rPr>
          <w:lang w:val="en-US" w:eastAsia="en-IL"/>
        </w:rPr>
        <w:t>as the keys to winning.</w:t>
      </w:r>
    </w:p>
    <w:p w14:paraId="379CCB37" w14:textId="562F3639" w:rsidR="0046330F" w:rsidRDefault="0046330F" w:rsidP="00C363AE">
      <w:pPr>
        <w:pStyle w:val="Heading1"/>
        <w:rPr>
          <w:lang w:val="en-US"/>
        </w:rPr>
      </w:pPr>
      <w:r>
        <w:rPr>
          <w:lang w:val="en-US"/>
        </w:rPr>
        <w:t>Features</w:t>
      </w:r>
    </w:p>
    <w:p w14:paraId="6C40125B" w14:textId="1967D350" w:rsidR="00681B6E" w:rsidRDefault="00681B6E" w:rsidP="00C363AE">
      <w:pPr>
        <w:jc w:val="both"/>
        <w:rPr>
          <w:lang w:val="en-US" w:eastAsia="en-IL"/>
        </w:rPr>
      </w:pPr>
      <w:r>
        <w:rPr>
          <w:lang w:val="en-US" w:eastAsia="en-IL"/>
        </w:rPr>
        <w:t>These features describe the Minimum Viable Product (MVP) as I see it, as well as the introduction of some additional features which may enhance the player’s experience.</w:t>
      </w:r>
    </w:p>
    <w:p w14:paraId="3F2264F3" w14:textId="77777777" w:rsidR="00681B6E" w:rsidRPr="00681B6E" w:rsidRDefault="00681B6E" w:rsidP="00C363AE">
      <w:pPr>
        <w:jc w:val="both"/>
        <w:rPr>
          <w:lang w:val="en-US" w:eastAsia="en-IL"/>
        </w:rPr>
      </w:pPr>
    </w:p>
    <w:p w14:paraId="42CD6752" w14:textId="1DFE9B2B" w:rsidR="006B2DE6" w:rsidRDefault="006B2DE6" w:rsidP="00C363AE">
      <w:pPr>
        <w:jc w:val="both"/>
        <w:rPr>
          <w:lang w:val="en-US" w:eastAsia="en-IL"/>
        </w:rPr>
      </w:pPr>
      <w:r>
        <w:rPr>
          <w:lang w:val="en-US" w:eastAsia="en-IL"/>
        </w:rPr>
        <w:t xml:space="preserve">As in bingo, each player is handled a board of </w:t>
      </w:r>
      <w:r w:rsidR="00D51D40">
        <w:rPr>
          <w:b/>
          <w:bCs/>
          <w:lang w:val="en-US" w:eastAsia="en-IL"/>
        </w:rPr>
        <w:t>N</w:t>
      </w:r>
      <w:r>
        <w:rPr>
          <w:b/>
          <w:bCs/>
          <w:lang w:val="en-US" w:eastAsia="en-IL"/>
        </w:rPr>
        <w:t>X</w:t>
      </w:r>
      <w:r w:rsidR="00D51D40">
        <w:rPr>
          <w:b/>
          <w:bCs/>
          <w:lang w:val="en-US" w:eastAsia="en-IL"/>
        </w:rPr>
        <w:t>N</w:t>
      </w:r>
      <w:r>
        <w:rPr>
          <w:lang w:val="en-US" w:eastAsia="en-IL"/>
        </w:rPr>
        <w:t xml:space="preserve"> </w:t>
      </w:r>
      <w:r w:rsidR="00D51D40">
        <w:rPr>
          <w:lang w:val="en-US" w:eastAsia="en-IL"/>
        </w:rPr>
        <w:t xml:space="preserve">tiles, </w:t>
      </w:r>
      <w:r>
        <w:rPr>
          <w:lang w:val="en-US" w:eastAsia="en-IL"/>
        </w:rPr>
        <w:t xml:space="preserve">filled with numbers within a certain range </w:t>
      </w:r>
      <w:r>
        <w:rPr>
          <w:b/>
          <w:bCs/>
          <w:lang w:val="en-US" w:eastAsia="en-IL"/>
        </w:rPr>
        <w:t xml:space="preserve">Y </w:t>
      </w:r>
      <w:r>
        <w:rPr>
          <w:lang w:val="en-US" w:eastAsia="en-IL"/>
        </w:rPr>
        <w:t xml:space="preserve">of integers. After every </w:t>
      </w:r>
      <w:r>
        <w:rPr>
          <w:b/>
          <w:bCs/>
          <w:lang w:val="en-US" w:eastAsia="en-IL"/>
        </w:rPr>
        <w:t>X</w:t>
      </w:r>
      <w:r>
        <w:rPr>
          <w:lang w:val="en-US" w:eastAsia="en-IL"/>
        </w:rPr>
        <w:t xml:space="preserve"> number of seconds, a random new number from the range is pulled out and displayed. After a certain </w:t>
      </w:r>
      <w:r>
        <w:rPr>
          <w:b/>
          <w:bCs/>
          <w:lang w:val="en-US" w:eastAsia="en-IL"/>
        </w:rPr>
        <w:t xml:space="preserve">T </w:t>
      </w:r>
      <w:r>
        <w:rPr>
          <w:lang w:val="en-US" w:eastAsia="en-IL"/>
        </w:rPr>
        <w:t>time passes, the game ends.</w:t>
      </w:r>
    </w:p>
    <w:p w14:paraId="0A8AFD2E" w14:textId="59FEFAA6" w:rsidR="00D51D40" w:rsidRDefault="00681B6E" w:rsidP="00C363AE">
      <w:pPr>
        <w:jc w:val="both"/>
        <w:rPr>
          <w:lang w:val="en-US" w:eastAsia="en-IL"/>
        </w:rPr>
      </w:pPr>
      <w:r>
        <w:rPr>
          <w:lang w:val="en-US" w:eastAsia="en-IL"/>
        </w:rPr>
        <w:t>For</w:t>
      </w:r>
      <w:r w:rsidR="00D51D40">
        <w:rPr>
          <w:lang w:val="en-US" w:eastAsia="en-IL"/>
        </w:rPr>
        <w:t xml:space="preserve"> the current implementation,</w:t>
      </w:r>
      <w:r>
        <w:rPr>
          <w:lang w:val="en-US" w:eastAsia="en-IL"/>
        </w:rPr>
        <w:t xml:space="preserve"> their values </w:t>
      </w:r>
      <w:proofErr w:type="gramStart"/>
      <w:r>
        <w:rPr>
          <w:lang w:val="en-US" w:eastAsia="en-IL"/>
        </w:rPr>
        <w:t>are:</w:t>
      </w:r>
      <w:proofErr w:type="gramEnd"/>
      <w:r w:rsidR="00D51D40">
        <w:rPr>
          <w:lang w:val="en-US" w:eastAsia="en-IL"/>
        </w:rPr>
        <w:t xml:space="preserve"> N=5, Y=75, X=3, T=75</w:t>
      </w:r>
    </w:p>
    <w:p w14:paraId="4FF5B8AA" w14:textId="20BA2CA6" w:rsidR="006B2DE6" w:rsidRDefault="006B2DE6" w:rsidP="00C363AE">
      <w:pPr>
        <w:jc w:val="both"/>
        <w:rPr>
          <w:lang w:val="en-US" w:eastAsia="en-IL"/>
        </w:rPr>
      </w:pPr>
    </w:p>
    <w:p w14:paraId="014BBB4B" w14:textId="44CEE43D" w:rsidR="0046330F" w:rsidRDefault="006B2DE6" w:rsidP="00C363AE">
      <w:pPr>
        <w:jc w:val="both"/>
        <w:rPr>
          <w:lang w:val="en-US" w:eastAsia="en-IL"/>
        </w:rPr>
      </w:pPr>
      <w:r>
        <w:rPr>
          <w:lang w:val="en-US" w:eastAsia="en-IL"/>
        </w:rPr>
        <w:t xml:space="preserve">Each player </w:t>
      </w:r>
      <w:r w:rsidR="00681B6E">
        <w:rPr>
          <w:lang w:val="en-US" w:eastAsia="en-IL"/>
        </w:rPr>
        <w:t>can</w:t>
      </w:r>
      <w:r>
        <w:rPr>
          <w:lang w:val="en-US" w:eastAsia="en-IL"/>
        </w:rPr>
        <w:t xml:space="preserve"> select any of the numbers </w:t>
      </w:r>
      <w:r w:rsidR="00681B6E">
        <w:rPr>
          <w:lang w:val="en-US" w:eastAsia="en-IL"/>
        </w:rPr>
        <w:t>s</w:t>
      </w:r>
      <w:r>
        <w:rPr>
          <w:lang w:val="en-US" w:eastAsia="en-IL"/>
        </w:rPr>
        <w:t xml:space="preserve">he has on the board at any time. If the number is matching the last number pulled from the </w:t>
      </w:r>
      <w:r>
        <w:rPr>
          <w:b/>
          <w:bCs/>
          <w:lang w:val="en-US" w:eastAsia="en-IL"/>
        </w:rPr>
        <w:t xml:space="preserve">Y </w:t>
      </w:r>
      <w:r>
        <w:rPr>
          <w:lang w:val="en-US" w:eastAsia="en-IL"/>
        </w:rPr>
        <w:t>range</w:t>
      </w:r>
      <w:r w:rsidR="00681B6E">
        <w:rPr>
          <w:lang w:val="en-US" w:eastAsia="en-IL"/>
        </w:rPr>
        <w:t xml:space="preserve"> (or a recently pulled one)</w:t>
      </w:r>
      <w:r>
        <w:rPr>
          <w:lang w:val="en-US" w:eastAsia="en-IL"/>
        </w:rPr>
        <w:t xml:space="preserve">, </w:t>
      </w:r>
      <w:r w:rsidR="00681B6E">
        <w:rPr>
          <w:lang w:val="en-US" w:eastAsia="en-IL"/>
        </w:rPr>
        <w:t>s</w:t>
      </w:r>
      <w:r>
        <w:rPr>
          <w:lang w:val="en-US" w:eastAsia="en-IL"/>
        </w:rPr>
        <w:t xml:space="preserve">he </w:t>
      </w:r>
      <w:r w:rsidR="00881FC3">
        <w:rPr>
          <w:lang w:val="en-US" w:eastAsia="en-IL"/>
        </w:rPr>
        <w:t xml:space="preserve">may </w:t>
      </w:r>
      <w:r>
        <w:rPr>
          <w:lang w:val="en-US" w:eastAsia="en-IL"/>
        </w:rPr>
        <w:t xml:space="preserve">score </w:t>
      </w:r>
      <w:r w:rsidR="00881FC3">
        <w:rPr>
          <w:lang w:val="en-US" w:eastAsia="en-IL"/>
        </w:rPr>
        <w:t>additional</w:t>
      </w:r>
      <w:r>
        <w:rPr>
          <w:lang w:val="en-US" w:eastAsia="en-IL"/>
        </w:rPr>
        <w:t xml:space="preserve"> points</w:t>
      </w:r>
      <w:r w:rsidR="00881FC3">
        <w:rPr>
          <w:lang w:val="en-US" w:eastAsia="en-IL"/>
        </w:rPr>
        <w:t>,</w:t>
      </w:r>
      <w:r>
        <w:rPr>
          <w:lang w:val="en-US" w:eastAsia="en-IL"/>
        </w:rPr>
        <w:t xml:space="preserve"> based on the time it took </w:t>
      </w:r>
      <w:r w:rsidR="00681B6E">
        <w:rPr>
          <w:lang w:val="en-US" w:eastAsia="en-IL"/>
        </w:rPr>
        <w:t>her</w:t>
      </w:r>
      <w:r>
        <w:rPr>
          <w:lang w:val="en-US" w:eastAsia="en-IL"/>
        </w:rPr>
        <w:t xml:space="preserve"> to do so (faster is better).</w:t>
      </w:r>
      <w:r w:rsidR="00390A9E">
        <w:rPr>
          <w:lang w:val="en-US" w:eastAsia="en-IL"/>
        </w:rPr>
        <w:t xml:space="preserve"> In addition, a streak </w:t>
      </w:r>
      <w:r w:rsidR="00C67FD9">
        <w:rPr>
          <w:lang w:val="en-US" w:eastAsia="en-IL"/>
        </w:rPr>
        <w:t>o</w:t>
      </w:r>
      <w:r w:rsidR="00390A9E">
        <w:rPr>
          <w:lang w:val="en-US" w:eastAsia="en-IL"/>
        </w:rPr>
        <w:t>f correct clicks help</w:t>
      </w:r>
      <w:r w:rsidR="00C67FD9">
        <w:rPr>
          <w:lang w:val="en-US" w:eastAsia="en-IL"/>
        </w:rPr>
        <w:t>s</w:t>
      </w:r>
      <w:r w:rsidR="00390A9E">
        <w:rPr>
          <w:lang w:val="en-US" w:eastAsia="en-IL"/>
        </w:rPr>
        <w:t xml:space="preserve"> fill a meter which allows some special powerups, who would help the player score higher. Scores are also </w:t>
      </w:r>
      <w:r w:rsidR="00C67FD9">
        <w:rPr>
          <w:lang w:val="en-US" w:eastAsia="en-IL"/>
        </w:rPr>
        <w:t>achieved</w:t>
      </w:r>
      <w:r w:rsidR="00390A9E">
        <w:rPr>
          <w:lang w:val="en-US" w:eastAsia="en-IL"/>
        </w:rPr>
        <w:t xml:space="preserve"> by having a diagonal, horizontal or vertical full rows</w:t>
      </w:r>
      <w:r w:rsidR="00C67FD9">
        <w:rPr>
          <w:lang w:val="en-US" w:eastAsia="en-IL"/>
        </w:rPr>
        <w:t xml:space="preserve"> (Bingo)</w:t>
      </w:r>
      <w:r w:rsidR="00390A9E">
        <w:rPr>
          <w:lang w:val="en-US" w:eastAsia="en-IL"/>
        </w:rPr>
        <w:t>.</w:t>
      </w:r>
    </w:p>
    <w:p w14:paraId="5016D658" w14:textId="1729D42C" w:rsidR="00B446D8" w:rsidRDefault="00B446D8" w:rsidP="00C363AE">
      <w:pPr>
        <w:jc w:val="both"/>
        <w:rPr>
          <w:lang w:val="en-US" w:eastAsia="en-IL"/>
        </w:rPr>
      </w:pPr>
    </w:p>
    <w:p w14:paraId="3ABD6C88" w14:textId="3C029558" w:rsidR="00B446D8" w:rsidRDefault="00B446D8" w:rsidP="00C363AE">
      <w:pPr>
        <w:jc w:val="both"/>
        <w:rPr>
          <w:lang w:val="en-US" w:eastAsia="en-IL"/>
        </w:rPr>
      </w:pPr>
      <w:r>
        <w:rPr>
          <w:lang w:val="en-US" w:eastAsia="en-IL"/>
        </w:rPr>
        <w:t>Currently, for the simplicity of implementation, the server supplies the ongoing information for the pulled balls</w:t>
      </w:r>
      <w:r w:rsidR="007E353C">
        <w:rPr>
          <w:lang w:val="en-US" w:eastAsia="en-IL"/>
        </w:rPr>
        <w:t xml:space="preserve"> to all </w:t>
      </w:r>
      <w:proofErr w:type="gramStart"/>
      <w:r w:rsidR="007E353C">
        <w:rPr>
          <w:lang w:val="en-US" w:eastAsia="en-IL"/>
        </w:rPr>
        <w:t>players</w:t>
      </w:r>
      <w:r>
        <w:rPr>
          <w:lang w:val="en-US" w:eastAsia="en-IL"/>
        </w:rPr>
        <w:t>, and</w:t>
      </w:r>
      <w:proofErr w:type="gramEnd"/>
      <w:r>
        <w:rPr>
          <w:lang w:val="en-US" w:eastAsia="en-IL"/>
        </w:rPr>
        <w:t xml:space="preserve"> expects the client to respond only on the game’s end.</w:t>
      </w:r>
      <w:r w:rsidR="007E353C">
        <w:rPr>
          <w:lang w:val="en-US" w:eastAsia="en-IL"/>
        </w:rPr>
        <w:t xml:space="preserve"> The client terminates the game on one of the following conditions: Either local time expired, or the Remote server has no more balls to pull from.</w:t>
      </w:r>
    </w:p>
    <w:p w14:paraId="28E670E1" w14:textId="165E5E59" w:rsidR="0046330F" w:rsidRDefault="00FE667C" w:rsidP="00C363AE">
      <w:pPr>
        <w:pStyle w:val="Heading1"/>
        <w:rPr>
          <w:lang w:val="en-US"/>
        </w:rPr>
      </w:pPr>
      <w:r>
        <w:rPr>
          <w:lang w:val="en-US"/>
        </w:rPr>
        <w:lastRenderedPageBreak/>
        <w:t>Environments and</w:t>
      </w:r>
      <w:r w:rsidR="0046330F">
        <w:rPr>
          <w:lang w:val="en-US"/>
        </w:rPr>
        <w:t xml:space="preserve"> Tools</w:t>
      </w:r>
      <w:r>
        <w:rPr>
          <w:lang w:val="en-US"/>
        </w:rPr>
        <w:t xml:space="preserve"> </w:t>
      </w:r>
    </w:p>
    <w:p w14:paraId="3D564AC8" w14:textId="22D19578" w:rsidR="00257573" w:rsidRPr="00257573" w:rsidRDefault="00257573" w:rsidP="00C363AE">
      <w:pPr>
        <w:jc w:val="both"/>
        <w:rPr>
          <w:lang w:val="en-US" w:eastAsia="en-IL"/>
        </w:rPr>
      </w:pPr>
      <w:r>
        <w:rPr>
          <w:lang w:val="en-US" w:eastAsia="en-IL"/>
        </w:rPr>
        <w:t>The software should be developed using the following environments and tools:</w:t>
      </w:r>
    </w:p>
    <w:p w14:paraId="180218E6" w14:textId="6F8DB472" w:rsidR="00FE667C" w:rsidRDefault="002E3588" w:rsidP="00C363AE">
      <w:pPr>
        <w:pStyle w:val="ListParagraph"/>
        <w:numPr>
          <w:ilvl w:val="0"/>
          <w:numId w:val="3"/>
        </w:numPr>
        <w:jc w:val="both"/>
        <w:rPr>
          <w:lang w:val="en-US" w:eastAsia="en-IL"/>
        </w:rPr>
      </w:pPr>
      <w:r w:rsidRPr="00FE667C">
        <w:rPr>
          <w:lang w:val="en-US" w:eastAsia="en-IL"/>
        </w:rPr>
        <w:t>Unity based game</w:t>
      </w:r>
      <w:r w:rsidR="00257573">
        <w:rPr>
          <w:lang w:val="en-US" w:eastAsia="en-IL"/>
        </w:rPr>
        <w:t xml:space="preserve"> (Using C# as the main programming language)</w:t>
      </w:r>
      <w:r w:rsidRPr="00FE667C">
        <w:rPr>
          <w:lang w:val="en-US" w:eastAsia="en-IL"/>
        </w:rPr>
        <w:t xml:space="preserve">. </w:t>
      </w:r>
    </w:p>
    <w:p w14:paraId="2C321571" w14:textId="292066FA" w:rsidR="00FE667C" w:rsidRDefault="0046330F" w:rsidP="00C363AE">
      <w:pPr>
        <w:pStyle w:val="ListParagraph"/>
        <w:numPr>
          <w:ilvl w:val="0"/>
          <w:numId w:val="3"/>
        </w:numPr>
        <w:jc w:val="both"/>
        <w:rPr>
          <w:lang w:val="en-US" w:eastAsia="en-IL"/>
        </w:rPr>
      </w:pPr>
      <w:proofErr w:type="spellStart"/>
      <w:r w:rsidRPr="00FE667C">
        <w:rPr>
          <w:lang w:val="en-US" w:eastAsia="en-IL"/>
        </w:rPr>
        <w:t>Git</w:t>
      </w:r>
      <w:r w:rsidR="00FE667C">
        <w:rPr>
          <w:lang w:val="en-US" w:eastAsia="en-IL"/>
        </w:rPr>
        <w:t>hub</w:t>
      </w:r>
      <w:proofErr w:type="spellEnd"/>
      <w:r w:rsidR="00FE667C">
        <w:rPr>
          <w:lang w:val="en-US" w:eastAsia="en-IL"/>
        </w:rPr>
        <w:t xml:space="preserve"> (Git) extension</w:t>
      </w:r>
      <w:r w:rsidR="002E3588" w:rsidRPr="00FE667C">
        <w:rPr>
          <w:lang w:val="en-US" w:eastAsia="en-IL"/>
        </w:rPr>
        <w:t xml:space="preserve"> for version control</w:t>
      </w:r>
      <w:r w:rsidR="00FE667C">
        <w:rPr>
          <w:lang w:val="en-US" w:eastAsia="en-IL"/>
        </w:rPr>
        <w:t>.</w:t>
      </w:r>
      <w:r w:rsidR="002E3588" w:rsidRPr="00FE667C">
        <w:rPr>
          <w:lang w:val="en-US" w:eastAsia="en-IL"/>
        </w:rPr>
        <w:t xml:space="preserve"> </w:t>
      </w:r>
    </w:p>
    <w:p w14:paraId="68B467DA" w14:textId="288F7232" w:rsidR="00FE667C" w:rsidRDefault="002E3588" w:rsidP="00C363AE">
      <w:pPr>
        <w:pStyle w:val="ListParagraph"/>
        <w:numPr>
          <w:ilvl w:val="0"/>
          <w:numId w:val="3"/>
        </w:numPr>
        <w:jc w:val="both"/>
        <w:rPr>
          <w:lang w:val="en-US" w:eastAsia="en-IL"/>
        </w:rPr>
      </w:pPr>
      <w:r w:rsidRPr="00FE667C">
        <w:rPr>
          <w:lang w:val="en-US" w:eastAsia="en-IL"/>
        </w:rPr>
        <w:t>PUN2</w:t>
      </w:r>
      <w:r w:rsidR="00FE667C">
        <w:rPr>
          <w:lang w:val="en-US" w:eastAsia="en-IL"/>
        </w:rPr>
        <w:t xml:space="preserve"> (Photon)</w:t>
      </w:r>
      <w:r w:rsidRPr="00FE667C">
        <w:rPr>
          <w:lang w:val="en-US" w:eastAsia="en-IL"/>
        </w:rPr>
        <w:t xml:space="preserve"> for online functionality</w:t>
      </w:r>
      <w:r w:rsidR="00FE667C">
        <w:rPr>
          <w:lang w:val="en-US" w:eastAsia="en-IL"/>
        </w:rPr>
        <w:t>.</w:t>
      </w:r>
    </w:p>
    <w:p w14:paraId="0314E1F3" w14:textId="338330EC" w:rsidR="0046330F" w:rsidRPr="00FE667C" w:rsidRDefault="00813C79" w:rsidP="00C363AE">
      <w:pPr>
        <w:pStyle w:val="ListParagraph"/>
        <w:numPr>
          <w:ilvl w:val="0"/>
          <w:numId w:val="3"/>
        </w:numPr>
        <w:jc w:val="both"/>
        <w:rPr>
          <w:lang w:val="en-US" w:eastAsia="en-IL"/>
        </w:rPr>
      </w:pPr>
      <w:r w:rsidRPr="00FE667C">
        <w:rPr>
          <w:lang w:val="en-US" w:eastAsia="en-IL"/>
        </w:rPr>
        <w:t>TMP</w:t>
      </w:r>
      <w:r w:rsidR="00FE667C">
        <w:rPr>
          <w:lang w:val="en-US" w:eastAsia="en-IL"/>
        </w:rPr>
        <w:t xml:space="preserve"> (Text Mesh Pro)</w:t>
      </w:r>
      <w:r w:rsidRPr="00FE667C">
        <w:rPr>
          <w:lang w:val="en-US" w:eastAsia="en-IL"/>
        </w:rPr>
        <w:t xml:space="preserve"> for better looking UI elements</w:t>
      </w:r>
      <w:r w:rsidR="00FE667C">
        <w:rPr>
          <w:lang w:val="en-US" w:eastAsia="en-IL"/>
        </w:rPr>
        <w:t xml:space="preserve"> (official Unity package)</w:t>
      </w:r>
      <w:r w:rsidRPr="00FE667C">
        <w:rPr>
          <w:lang w:val="en-US" w:eastAsia="en-IL"/>
        </w:rPr>
        <w:t>.</w:t>
      </w:r>
    </w:p>
    <w:p w14:paraId="79A624C4" w14:textId="75DD5C2D" w:rsidR="0046330F" w:rsidRDefault="0046330F" w:rsidP="00C363AE">
      <w:pPr>
        <w:jc w:val="both"/>
        <w:rPr>
          <w:lang w:val="en-US" w:eastAsia="en-IL"/>
        </w:rPr>
      </w:pPr>
    </w:p>
    <w:p w14:paraId="4826169E" w14:textId="52341B16" w:rsidR="0046330F" w:rsidRDefault="0046330F" w:rsidP="00C363AE">
      <w:pPr>
        <w:pStyle w:val="Heading1"/>
        <w:rPr>
          <w:lang w:val="en-US"/>
        </w:rPr>
      </w:pPr>
      <w:r>
        <w:rPr>
          <w:lang w:val="en-US"/>
        </w:rPr>
        <w:t>Test Plan</w:t>
      </w:r>
    </w:p>
    <w:p w14:paraId="3400077D" w14:textId="0385E82E" w:rsidR="0046330F" w:rsidRDefault="0046330F" w:rsidP="00C363AE">
      <w:pPr>
        <w:jc w:val="both"/>
        <w:rPr>
          <w:lang w:val="en-US" w:eastAsia="en-IL"/>
        </w:rPr>
      </w:pPr>
      <w:r>
        <w:rPr>
          <w:lang w:val="en-US" w:eastAsia="en-IL"/>
        </w:rPr>
        <w:t>Check locally and offline the core game mechanics</w:t>
      </w:r>
      <w:r w:rsidR="00A04FA7">
        <w:rPr>
          <w:lang w:val="en-US" w:eastAsia="en-IL"/>
        </w:rPr>
        <w:t xml:space="preserve"> - Done</w:t>
      </w:r>
    </w:p>
    <w:p w14:paraId="6EAE2F5B" w14:textId="6D113000" w:rsidR="0046330F" w:rsidRDefault="0046330F" w:rsidP="00C363AE">
      <w:pPr>
        <w:jc w:val="both"/>
        <w:rPr>
          <w:lang w:val="en-US" w:eastAsia="en-IL"/>
        </w:rPr>
      </w:pPr>
      <w:r>
        <w:rPr>
          <w:lang w:val="en-US" w:eastAsia="en-IL"/>
        </w:rPr>
        <w:t>Check with a server plus one player</w:t>
      </w:r>
      <w:r w:rsidR="00257573" w:rsidRPr="00257573">
        <w:rPr>
          <w:lang w:val="en-US" w:eastAsia="en-IL"/>
        </w:rPr>
        <w:t xml:space="preserve"> </w:t>
      </w:r>
      <w:r w:rsidR="00257573">
        <w:rPr>
          <w:lang w:val="en-US" w:eastAsia="en-IL"/>
        </w:rPr>
        <w:t>the core game mechanics</w:t>
      </w:r>
      <w:r w:rsidR="00A04FA7">
        <w:rPr>
          <w:lang w:val="en-US" w:eastAsia="en-IL"/>
        </w:rPr>
        <w:t xml:space="preserve"> </w:t>
      </w:r>
      <w:r w:rsidR="00A04FA7">
        <w:rPr>
          <w:lang w:val="en-US" w:eastAsia="en-IL"/>
        </w:rPr>
        <w:t>- Done</w:t>
      </w:r>
    </w:p>
    <w:p w14:paraId="3AE19F94" w14:textId="5CC2FE35" w:rsidR="0046330F" w:rsidRDefault="0046330F" w:rsidP="00C363AE">
      <w:pPr>
        <w:jc w:val="both"/>
        <w:rPr>
          <w:lang w:val="en-US" w:eastAsia="en-IL"/>
        </w:rPr>
      </w:pPr>
      <w:r>
        <w:rPr>
          <w:lang w:val="en-US" w:eastAsia="en-IL"/>
        </w:rPr>
        <w:t>Check with a server plus two simultaneous players</w:t>
      </w:r>
      <w:r w:rsidR="00257573" w:rsidRPr="00257573">
        <w:rPr>
          <w:lang w:val="en-US" w:eastAsia="en-IL"/>
        </w:rPr>
        <w:t xml:space="preserve"> </w:t>
      </w:r>
      <w:r w:rsidR="00257573">
        <w:rPr>
          <w:lang w:val="en-US" w:eastAsia="en-IL"/>
        </w:rPr>
        <w:t>the core game mechanics</w:t>
      </w:r>
      <w:r w:rsidR="00A04FA7">
        <w:rPr>
          <w:lang w:val="en-US" w:eastAsia="en-IL"/>
        </w:rPr>
        <w:t xml:space="preserve"> –</w:t>
      </w:r>
      <w:r w:rsidR="00A04FA7">
        <w:rPr>
          <w:lang w:val="en-US" w:eastAsia="en-IL"/>
        </w:rPr>
        <w:t xml:space="preserve"> Done</w:t>
      </w:r>
      <w:r w:rsidR="00A04FA7">
        <w:rPr>
          <w:lang w:val="en-US" w:eastAsia="en-IL"/>
        </w:rPr>
        <w:t xml:space="preserve"> (with 3)</w:t>
      </w:r>
      <w:r w:rsidR="00257573">
        <w:rPr>
          <w:lang w:val="en-US" w:eastAsia="en-IL"/>
        </w:rPr>
        <w:br/>
      </w:r>
      <w:r w:rsidR="00257573">
        <w:rPr>
          <w:lang w:val="en-US" w:eastAsia="en-IL"/>
        </w:rPr>
        <w:br/>
        <w:t>core game mechanics includes –</w:t>
      </w:r>
    </w:p>
    <w:p w14:paraId="05511A8F" w14:textId="1552C5FA" w:rsidR="00257573" w:rsidRDefault="00257573" w:rsidP="00C363AE">
      <w:pPr>
        <w:pStyle w:val="ListParagraph"/>
        <w:numPr>
          <w:ilvl w:val="0"/>
          <w:numId w:val="5"/>
        </w:numPr>
        <w:jc w:val="both"/>
        <w:rPr>
          <w:lang w:val="en-US" w:eastAsia="en-IL"/>
        </w:rPr>
      </w:pPr>
      <w:r>
        <w:rPr>
          <w:lang w:val="en-US" w:eastAsia="en-IL"/>
        </w:rPr>
        <w:t>Clicking on tiles functionality</w:t>
      </w:r>
    </w:p>
    <w:p w14:paraId="55A3908D" w14:textId="1AA5E881" w:rsidR="00257573" w:rsidRDefault="00257573" w:rsidP="00C363AE">
      <w:pPr>
        <w:pStyle w:val="ListParagraph"/>
        <w:numPr>
          <w:ilvl w:val="0"/>
          <w:numId w:val="5"/>
        </w:numPr>
        <w:jc w:val="both"/>
        <w:rPr>
          <w:lang w:val="en-US" w:eastAsia="en-IL"/>
        </w:rPr>
      </w:pPr>
      <w:r>
        <w:rPr>
          <w:lang w:val="en-US" w:eastAsia="en-IL"/>
        </w:rPr>
        <w:t>Timer functionality</w:t>
      </w:r>
    </w:p>
    <w:p w14:paraId="2B63FAEF" w14:textId="775135A5" w:rsidR="00257573" w:rsidRDefault="00257573" w:rsidP="00C363AE">
      <w:pPr>
        <w:pStyle w:val="ListParagraph"/>
        <w:numPr>
          <w:ilvl w:val="0"/>
          <w:numId w:val="5"/>
        </w:numPr>
        <w:jc w:val="both"/>
        <w:rPr>
          <w:lang w:val="en-US" w:eastAsia="en-IL"/>
        </w:rPr>
      </w:pPr>
      <w:r>
        <w:rPr>
          <w:lang w:val="en-US" w:eastAsia="en-IL"/>
        </w:rPr>
        <w:t>Score correctness (Time related and Bingo related)</w:t>
      </w:r>
    </w:p>
    <w:p w14:paraId="4911106F" w14:textId="4361D724" w:rsidR="00257573" w:rsidRDefault="00257573" w:rsidP="00C363AE">
      <w:pPr>
        <w:pStyle w:val="ListParagraph"/>
        <w:numPr>
          <w:ilvl w:val="0"/>
          <w:numId w:val="5"/>
        </w:numPr>
        <w:jc w:val="both"/>
        <w:rPr>
          <w:lang w:val="en-US" w:eastAsia="en-IL"/>
        </w:rPr>
      </w:pPr>
      <w:r>
        <w:rPr>
          <w:lang w:val="en-US" w:eastAsia="en-IL"/>
        </w:rPr>
        <w:t>Bingo detection and marking</w:t>
      </w:r>
    </w:p>
    <w:p w14:paraId="159507B2" w14:textId="324FC5BB" w:rsidR="00257573" w:rsidRDefault="00257573" w:rsidP="00C363AE">
      <w:pPr>
        <w:pStyle w:val="ListParagraph"/>
        <w:numPr>
          <w:ilvl w:val="0"/>
          <w:numId w:val="5"/>
        </w:numPr>
        <w:jc w:val="both"/>
        <w:rPr>
          <w:lang w:val="en-US" w:eastAsia="en-IL"/>
        </w:rPr>
      </w:pPr>
      <w:r>
        <w:rPr>
          <w:lang w:val="en-US" w:eastAsia="en-IL"/>
        </w:rPr>
        <w:t>Audio functionality (action related and background music)</w:t>
      </w:r>
    </w:p>
    <w:p w14:paraId="4917D8F1" w14:textId="64A8AD5E" w:rsidR="00257573" w:rsidRDefault="00257573" w:rsidP="00C363AE">
      <w:pPr>
        <w:pStyle w:val="ListParagraph"/>
        <w:numPr>
          <w:ilvl w:val="0"/>
          <w:numId w:val="5"/>
        </w:numPr>
        <w:jc w:val="both"/>
        <w:rPr>
          <w:lang w:val="en-US" w:eastAsia="en-IL"/>
        </w:rPr>
      </w:pPr>
      <w:r>
        <w:rPr>
          <w:lang w:val="en-US" w:eastAsia="en-IL"/>
        </w:rPr>
        <w:t>Game Over state</w:t>
      </w:r>
    </w:p>
    <w:p w14:paraId="360FDA12" w14:textId="6C975C2B" w:rsidR="00CA0CA8" w:rsidRDefault="00CA0CA8" w:rsidP="00CA0CA8">
      <w:pPr>
        <w:jc w:val="both"/>
        <w:rPr>
          <w:lang w:val="en-US" w:eastAsia="en-IL"/>
        </w:rPr>
      </w:pPr>
    </w:p>
    <w:p w14:paraId="05B7BFA2" w14:textId="13FCF71F" w:rsidR="00CA0CA8" w:rsidRPr="00CA0CA8" w:rsidRDefault="00CA0CA8" w:rsidP="00CA0CA8">
      <w:pPr>
        <w:jc w:val="both"/>
        <w:rPr>
          <w:lang w:val="en-US" w:eastAsia="en-IL"/>
        </w:rPr>
      </w:pPr>
      <w:r>
        <w:rPr>
          <w:lang w:val="en-US" w:eastAsia="en-IL"/>
        </w:rPr>
        <w:t>Synchronization between the different players – can be demonstrated with the audio synchronization.</w:t>
      </w:r>
    </w:p>
    <w:p w14:paraId="68E52C4E" w14:textId="35E40131" w:rsidR="0046330F" w:rsidRDefault="0046330F" w:rsidP="00C363AE">
      <w:pPr>
        <w:jc w:val="both"/>
        <w:rPr>
          <w:lang w:val="en-US" w:eastAsia="en-IL"/>
        </w:rPr>
      </w:pPr>
    </w:p>
    <w:p w14:paraId="3FE61F41" w14:textId="77777777" w:rsidR="0040002B" w:rsidRDefault="00A5543B" w:rsidP="00C363AE">
      <w:pPr>
        <w:jc w:val="both"/>
        <w:rPr>
          <w:lang w:val="en-US" w:eastAsia="en-IL"/>
        </w:rPr>
      </w:pPr>
      <w:r>
        <w:rPr>
          <w:lang w:val="en-US" w:eastAsia="en-IL"/>
        </w:rPr>
        <w:t xml:space="preserve">Out of Scope </w:t>
      </w:r>
      <w:r w:rsidR="0040002B">
        <w:rPr>
          <w:lang w:val="en-US" w:eastAsia="en-IL"/>
        </w:rPr>
        <w:t>–</w:t>
      </w:r>
      <w:r>
        <w:rPr>
          <w:lang w:val="en-US" w:eastAsia="en-IL"/>
        </w:rPr>
        <w:t xml:space="preserve"> </w:t>
      </w:r>
      <w:r w:rsidR="0040002B">
        <w:rPr>
          <w:lang w:val="en-US" w:eastAsia="en-IL"/>
        </w:rPr>
        <w:t>Tests which are left for future work.</w:t>
      </w:r>
    </w:p>
    <w:p w14:paraId="46E624C8" w14:textId="77777777" w:rsidR="00B95174" w:rsidRDefault="00A5543B" w:rsidP="00C363AE">
      <w:pPr>
        <w:pStyle w:val="ListParagraph"/>
        <w:numPr>
          <w:ilvl w:val="0"/>
          <w:numId w:val="5"/>
        </w:numPr>
        <w:jc w:val="both"/>
        <w:rPr>
          <w:lang w:val="en-US" w:eastAsia="en-IL"/>
        </w:rPr>
      </w:pPr>
      <w:r w:rsidRPr="0040002B">
        <w:rPr>
          <w:lang w:val="en-US" w:eastAsia="en-IL"/>
        </w:rPr>
        <w:t>Server / Player Cr</w:t>
      </w:r>
      <w:r w:rsidR="00257573" w:rsidRPr="0040002B">
        <w:rPr>
          <w:lang w:val="en-US" w:eastAsia="en-IL"/>
        </w:rPr>
        <w:t>a</w:t>
      </w:r>
      <w:r w:rsidRPr="0040002B">
        <w:rPr>
          <w:lang w:val="en-US" w:eastAsia="en-IL"/>
        </w:rPr>
        <w:t>sh / Log off.</w:t>
      </w:r>
      <w:r w:rsidR="00B95174">
        <w:rPr>
          <w:lang w:val="en-US" w:eastAsia="en-IL"/>
        </w:rPr>
        <w:t xml:space="preserve">    </w:t>
      </w:r>
    </w:p>
    <w:p w14:paraId="070E7FBC" w14:textId="564281AA" w:rsidR="00A5543B" w:rsidRPr="0040002B" w:rsidRDefault="00A5543B" w:rsidP="00B95174">
      <w:pPr>
        <w:pStyle w:val="ListParagraph"/>
        <w:jc w:val="both"/>
        <w:rPr>
          <w:lang w:val="en-US" w:eastAsia="en-IL"/>
        </w:rPr>
      </w:pPr>
      <w:r w:rsidRPr="0040002B">
        <w:rPr>
          <w:lang w:val="en-US" w:eastAsia="en-IL"/>
        </w:rPr>
        <w:t>Expected result – should not cr</w:t>
      </w:r>
      <w:r w:rsidR="00A04FA7">
        <w:rPr>
          <w:lang w:val="en-US" w:eastAsia="en-IL"/>
        </w:rPr>
        <w:t>a</w:t>
      </w:r>
      <w:r w:rsidRPr="0040002B">
        <w:rPr>
          <w:lang w:val="en-US" w:eastAsia="en-IL"/>
        </w:rPr>
        <w:t>sh the game for the other players. At most it could be a momentary delay in the gameplay.</w:t>
      </w:r>
    </w:p>
    <w:p w14:paraId="4A96A3EF" w14:textId="101BE770" w:rsidR="00A5543B" w:rsidRDefault="00A5543B" w:rsidP="00C363AE">
      <w:pPr>
        <w:jc w:val="both"/>
        <w:rPr>
          <w:lang w:val="en-US" w:eastAsia="en-IL"/>
        </w:rPr>
      </w:pPr>
    </w:p>
    <w:p w14:paraId="198A5E79" w14:textId="0FE5E3C4" w:rsidR="00A5543B" w:rsidRDefault="0089587C" w:rsidP="00C363AE">
      <w:pPr>
        <w:pStyle w:val="Heading2"/>
        <w:jc w:val="both"/>
        <w:rPr>
          <w:lang w:val="en-US"/>
        </w:rPr>
      </w:pPr>
      <w:r>
        <w:rPr>
          <w:lang w:val="en-US"/>
        </w:rPr>
        <w:t>Design</w:t>
      </w:r>
    </w:p>
    <w:p w14:paraId="015F8796" w14:textId="52251EBD" w:rsidR="0089587C" w:rsidRPr="0089587C" w:rsidRDefault="00B95174" w:rsidP="00C363AE">
      <w:pPr>
        <w:jc w:val="both"/>
        <w:rPr>
          <w:lang w:val="en-US" w:eastAsia="en-IL"/>
        </w:rPr>
      </w:pPr>
      <w:r>
        <w:rPr>
          <w:lang w:val="en-US" w:eastAsia="en-IL"/>
        </w:rPr>
        <w:t xml:space="preserve">Enabling </w:t>
      </w:r>
      <w:r w:rsidR="0089587C">
        <w:rPr>
          <w:lang w:val="en-US" w:eastAsia="en-IL"/>
        </w:rPr>
        <w:t xml:space="preserve">flexibility and control, the chosen </w:t>
      </w:r>
      <w:r w:rsidR="0089587C">
        <w:rPr>
          <w:lang w:val="en-US"/>
        </w:rPr>
        <w:t>architecture</w:t>
      </w:r>
      <w:r w:rsidR="0089587C">
        <w:rPr>
          <w:lang w:val="en-US" w:eastAsia="en-IL"/>
        </w:rPr>
        <w:t xml:space="preserve"> is client-server</w:t>
      </w:r>
      <w:r>
        <w:rPr>
          <w:lang w:val="en-US" w:eastAsia="en-IL"/>
        </w:rPr>
        <w:t xml:space="preserve"> based</w:t>
      </w:r>
      <w:r w:rsidR="0089587C">
        <w:rPr>
          <w:lang w:val="en-US" w:eastAsia="en-IL"/>
        </w:rPr>
        <w:t xml:space="preserve">, where the server </w:t>
      </w:r>
      <w:del w:id="0" w:author="Barak Katz" w:date="2021-08-31T20:54:00Z">
        <w:r w:rsidR="0089587C" w:rsidDel="00B925AE">
          <w:rPr>
            <w:lang w:val="en-US" w:eastAsia="en-IL"/>
          </w:rPr>
          <w:delText>could (in the future)</w:delText>
        </w:r>
      </w:del>
      <w:ins w:id="1" w:author="Barak Katz" w:date="2021-08-31T20:54:00Z">
        <w:r w:rsidR="00B925AE">
          <w:rPr>
            <w:lang w:val="en-US" w:eastAsia="en-IL"/>
          </w:rPr>
          <w:t>can</w:t>
        </w:r>
      </w:ins>
      <w:r w:rsidR="0089587C">
        <w:rPr>
          <w:lang w:val="en-US" w:eastAsia="en-IL"/>
        </w:rPr>
        <w:t xml:space="preserve"> serve </w:t>
      </w:r>
      <w:proofErr w:type="gramStart"/>
      <w:r w:rsidR="0089587C">
        <w:rPr>
          <w:lang w:val="en-US" w:eastAsia="en-IL"/>
        </w:rPr>
        <w:t>a number of</w:t>
      </w:r>
      <w:proofErr w:type="gramEnd"/>
      <w:r w:rsidR="0089587C">
        <w:rPr>
          <w:lang w:val="en-US" w:eastAsia="en-IL"/>
        </w:rPr>
        <w:t xml:space="preserve"> players, sharing the same round with different cards but identical pulled balls sequence.</w:t>
      </w:r>
    </w:p>
    <w:p w14:paraId="69202ACA" w14:textId="7215F33B" w:rsidR="0089587C" w:rsidRDefault="0089587C" w:rsidP="00C363AE">
      <w:pPr>
        <w:pStyle w:val="Heading1"/>
        <w:rPr>
          <w:lang w:val="en-US"/>
        </w:rPr>
      </w:pPr>
      <w:r>
        <w:rPr>
          <w:lang w:val="en-US"/>
        </w:rPr>
        <w:t>Client-Server architecture</w:t>
      </w:r>
    </w:p>
    <w:p w14:paraId="0B821FA4" w14:textId="1F530E1D" w:rsidR="001374A3" w:rsidRDefault="001374A3" w:rsidP="00C363AE">
      <w:pPr>
        <w:jc w:val="both"/>
        <w:rPr>
          <w:lang w:val="en-US" w:eastAsia="en-IL"/>
        </w:rPr>
      </w:pPr>
      <w:r>
        <w:rPr>
          <w:lang w:val="en-US" w:eastAsia="en-IL"/>
        </w:rPr>
        <w:t xml:space="preserve">The main two entities (or actors) are the </w:t>
      </w:r>
      <w:r w:rsidRPr="00B925AE">
        <w:rPr>
          <w:b/>
          <w:bCs/>
          <w:lang w:val="en-US" w:eastAsia="en-IL"/>
        </w:rPr>
        <w:t>server side</w:t>
      </w:r>
      <w:r w:rsidR="00B925AE">
        <w:rPr>
          <w:b/>
          <w:bCs/>
          <w:lang w:val="en-US" w:eastAsia="en-IL"/>
        </w:rPr>
        <w:t xml:space="preserve"> (host)</w:t>
      </w:r>
      <w:r>
        <w:rPr>
          <w:lang w:val="en-US" w:eastAsia="en-IL"/>
        </w:rPr>
        <w:t>, which would be called the “</w:t>
      </w:r>
      <w:r w:rsidRPr="00B925AE">
        <w:rPr>
          <w:b/>
          <w:bCs/>
          <w:lang w:val="en-US" w:eastAsia="en-IL"/>
        </w:rPr>
        <w:t>Remote Game Manager</w:t>
      </w:r>
      <w:r>
        <w:rPr>
          <w:lang w:val="en-US" w:eastAsia="en-IL"/>
        </w:rPr>
        <w:t xml:space="preserve">”, and the </w:t>
      </w:r>
      <w:r w:rsidRPr="00B925AE">
        <w:rPr>
          <w:b/>
          <w:bCs/>
          <w:lang w:val="en-US" w:eastAsia="en-IL"/>
        </w:rPr>
        <w:t>player side</w:t>
      </w:r>
      <w:r w:rsidR="00B925AE">
        <w:rPr>
          <w:b/>
          <w:bCs/>
          <w:lang w:val="en-US" w:eastAsia="en-IL"/>
        </w:rPr>
        <w:t xml:space="preserve"> (player)</w:t>
      </w:r>
      <w:r>
        <w:rPr>
          <w:lang w:val="en-US" w:eastAsia="en-IL"/>
        </w:rPr>
        <w:t>, which would be called the “</w:t>
      </w:r>
      <w:r w:rsidRPr="00B925AE">
        <w:rPr>
          <w:b/>
          <w:bCs/>
          <w:lang w:val="en-US" w:eastAsia="en-IL"/>
        </w:rPr>
        <w:t>Local Game Manager</w:t>
      </w:r>
      <w:r>
        <w:rPr>
          <w:lang w:val="en-US" w:eastAsia="en-IL"/>
        </w:rPr>
        <w:t xml:space="preserve">”. </w:t>
      </w:r>
    </w:p>
    <w:p w14:paraId="0DA9D0F1" w14:textId="7F297A65" w:rsidR="00B925AE" w:rsidRDefault="00B925AE" w:rsidP="00C363AE">
      <w:pPr>
        <w:jc w:val="both"/>
        <w:rPr>
          <w:lang w:val="en-US" w:eastAsia="en-IL"/>
        </w:rPr>
      </w:pPr>
      <w:r>
        <w:rPr>
          <w:lang w:val="en-US" w:eastAsia="en-IL"/>
        </w:rPr>
        <w:t xml:space="preserve">Due to a Photon limitation, and to maintain a single source code for all, each client has them both in scene, however, only the related actions are accessible. At the start of the scene, the </w:t>
      </w:r>
      <w:proofErr w:type="spellStart"/>
      <w:r>
        <w:rPr>
          <w:lang w:val="en-US" w:eastAsia="en-IL"/>
        </w:rPr>
        <w:t>PlayerSpawn</w:t>
      </w:r>
      <w:proofErr w:type="spellEnd"/>
      <w:r>
        <w:rPr>
          <w:lang w:val="en-US" w:eastAsia="en-IL"/>
        </w:rPr>
        <w:t xml:space="preserve"> </w:t>
      </w:r>
      <w:proofErr w:type="spellStart"/>
      <w:r>
        <w:rPr>
          <w:lang w:val="en-US" w:eastAsia="en-IL"/>
        </w:rPr>
        <w:t>gameobject</w:t>
      </w:r>
      <w:proofErr w:type="spellEnd"/>
      <w:r>
        <w:rPr>
          <w:lang w:val="en-US" w:eastAsia="en-IL"/>
        </w:rPr>
        <w:t xml:space="preserve"> sets the first logged in player to be the host, and all others to be the players.</w:t>
      </w:r>
    </w:p>
    <w:p w14:paraId="738FCC76" w14:textId="77777777" w:rsidR="001374A3" w:rsidRDefault="001374A3" w:rsidP="00C363AE">
      <w:pPr>
        <w:jc w:val="both"/>
        <w:rPr>
          <w:lang w:val="en-US" w:eastAsia="en-IL"/>
        </w:rPr>
      </w:pPr>
    </w:p>
    <w:p w14:paraId="4F211EEF" w14:textId="64AE9DB8" w:rsidR="0089587C" w:rsidRDefault="0089587C" w:rsidP="00C363AE">
      <w:pPr>
        <w:jc w:val="both"/>
        <w:rPr>
          <w:lang w:val="en-US" w:eastAsia="en-IL"/>
        </w:rPr>
      </w:pPr>
      <w:r>
        <w:rPr>
          <w:lang w:val="en-US" w:eastAsia="en-IL"/>
        </w:rPr>
        <w:t xml:space="preserve">The following figure describes the </w:t>
      </w:r>
      <w:r w:rsidR="001374A3">
        <w:rPr>
          <w:lang w:val="en-US" w:eastAsia="en-IL"/>
        </w:rPr>
        <w:t xml:space="preserve">basic modules contained in </w:t>
      </w:r>
      <w:r>
        <w:rPr>
          <w:lang w:val="en-US" w:eastAsia="en-IL"/>
        </w:rPr>
        <w:t xml:space="preserve">each type of </w:t>
      </w:r>
      <w:r w:rsidR="003B25C3">
        <w:rPr>
          <w:lang w:val="en-US" w:eastAsia="en-IL"/>
        </w:rPr>
        <w:t>these entities</w:t>
      </w:r>
      <w:r w:rsidR="001374A3">
        <w:rPr>
          <w:lang w:val="en-US" w:eastAsia="en-IL"/>
        </w:rPr>
        <w:t xml:space="preserve"> </w:t>
      </w:r>
      <w:r>
        <w:rPr>
          <w:lang w:val="en-US" w:eastAsia="en-IL"/>
        </w:rPr>
        <w:t>(Server or local player)</w:t>
      </w:r>
      <w:r w:rsidR="001374A3">
        <w:rPr>
          <w:lang w:val="en-US" w:eastAsia="en-IL"/>
        </w:rPr>
        <w:t>.</w:t>
      </w:r>
      <w:r w:rsidR="0017095D">
        <w:rPr>
          <w:lang w:val="en-US" w:eastAsia="en-IL"/>
        </w:rPr>
        <w:t xml:space="preserve"> </w:t>
      </w:r>
    </w:p>
    <w:p w14:paraId="42839C7E" w14:textId="31D98940" w:rsidR="0017095D" w:rsidRDefault="0017095D" w:rsidP="00C363AE">
      <w:pPr>
        <w:jc w:val="both"/>
        <w:rPr>
          <w:lang w:val="en-US" w:eastAsia="en-IL"/>
        </w:rPr>
      </w:pPr>
      <w:r>
        <w:rPr>
          <w:lang w:val="en-US" w:eastAsia="en-IL"/>
        </w:rPr>
        <w:t>On the server side, play initialization includes setting the possible ball numbers range, and creating each player</w:t>
      </w:r>
      <w:r w:rsidR="00B925AE">
        <w:rPr>
          <w:lang w:val="en-US" w:eastAsia="en-IL"/>
        </w:rPr>
        <w:t>’</w:t>
      </w:r>
      <w:r>
        <w:rPr>
          <w:lang w:val="en-US" w:eastAsia="en-IL"/>
        </w:rPr>
        <w:t>s bingo card, to allow sending for each local game manager. Once all players are ready to begin, the In-game data generation starts creating the sequence of pulled balls and sends them one at time, simultaneously to all players.</w:t>
      </w:r>
      <w:r w:rsidR="00501686">
        <w:rPr>
          <w:lang w:val="en-US" w:eastAsia="en-IL"/>
        </w:rPr>
        <w:t xml:space="preserve"> Upon termination condition, the Remote game manger’s Play termination, verifies that all players had reached the end game state. Once all players have sent their end game’s statistics, the Remote game manager Post round activity calculates the winner and send the corresponding data to the local game managers and should save the rest for future analysis.</w:t>
      </w:r>
    </w:p>
    <w:p w14:paraId="66217040" w14:textId="2BDC2BE1" w:rsidR="00E73196" w:rsidRDefault="00E73196" w:rsidP="00C363AE">
      <w:pPr>
        <w:jc w:val="both"/>
        <w:rPr>
          <w:lang w:val="en-US" w:eastAsia="en-IL"/>
        </w:rPr>
      </w:pPr>
    </w:p>
    <w:p w14:paraId="388C2E68" w14:textId="52BB2813" w:rsidR="00E73196" w:rsidRPr="0089587C" w:rsidRDefault="00E73196" w:rsidP="00C363AE">
      <w:pPr>
        <w:jc w:val="both"/>
        <w:rPr>
          <w:lang w:val="en-US" w:eastAsia="en-IL"/>
        </w:rPr>
      </w:pPr>
      <w:r>
        <w:rPr>
          <w:lang w:val="en-US" w:eastAsia="en-IL"/>
        </w:rPr>
        <w:t>On the player side, Init player and game setup creates the local board with the given data from the Remote game manager, including the initial score of the round and the timer preset value. Player inputs and game execution is the main play subtask. It uses the remotes game manager’s In-game data generation to run the game, as well as the local player’s input. It is the local timer responsibility for declaring a local end game state. Whether it was declared locally or received by the Remote game manager, upon reaching the end game state the Local game manager should send all statistics and game data to the Remote game manager.</w:t>
      </w:r>
    </w:p>
    <w:p w14:paraId="0264C7F2" w14:textId="3DF1AC01" w:rsidR="0089587C" w:rsidRPr="0089587C" w:rsidRDefault="0089587C" w:rsidP="00C363AE">
      <w:pPr>
        <w:jc w:val="both"/>
        <w:rPr>
          <w:lang w:val="en-US" w:eastAsia="en-IL"/>
        </w:rPr>
      </w:pPr>
      <w:r w:rsidRPr="0089587C">
        <w:rPr>
          <w:noProof/>
          <w:lang w:eastAsia="en-IL"/>
        </w:rPr>
        <w:drawing>
          <wp:inline distT="0" distB="0" distL="0" distR="0" wp14:anchorId="7B607BE4" wp14:editId="1C8B5E76">
            <wp:extent cx="5731510" cy="3820795"/>
            <wp:effectExtent l="0" t="38100" r="0" b="27305"/>
            <wp:docPr id="3" name="Diagram 3">
              <a:extLst xmlns:a="http://schemas.openxmlformats.org/drawingml/2006/main">
                <a:ext uri="{FF2B5EF4-FFF2-40B4-BE49-F238E27FC236}">
                  <a16:creationId xmlns:a16="http://schemas.microsoft.com/office/drawing/2014/main" id="{4C290106-D68D-4678-9270-30AE3E9713AD}"/>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6B1F7B21" w14:textId="31C3932E" w:rsidR="00A5543B" w:rsidRPr="00A5543B" w:rsidRDefault="00A5543B" w:rsidP="00C363AE">
      <w:pPr>
        <w:jc w:val="both"/>
        <w:rPr>
          <w:lang w:val="en-US" w:eastAsia="en-IL"/>
        </w:rPr>
      </w:pPr>
    </w:p>
    <w:p w14:paraId="36F21EA8" w14:textId="018EEFCC" w:rsidR="00A5543B" w:rsidRDefault="00A5543B" w:rsidP="00C363AE">
      <w:pPr>
        <w:jc w:val="both"/>
        <w:rPr>
          <w:lang w:val="en-US" w:eastAsia="en-IL"/>
        </w:rPr>
      </w:pPr>
    </w:p>
    <w:p w14:paraId="0F2BC184" w14:textId="1714623C" w:rsidR="00725E2B" w:rsidRDefault="00725E2B" w:rsidP="00C363AE">
      <w:pPr>
        <w:pStyle w:val="Heading2"/>
        <w:jc w:val="both"/>
        <w:rPr>
          <w:lang w:val="en-GB"/>
        </w:rPr>
      </w:pPr>
      <w:r>
        <w:rPr>
          <w:lang w:val="en-GB"/>
        </w:rPr>
        <w:t>Gameplay</w:t>
      </w:r>
    </w:p>
    <w:p w14:paraId="04095937" w14:textId="2628CF10" w:rsidR="00B95174" w:rsidRPr="00B95174" w:rsidRDefault="00B95174" w:rsidP="00B95174">
      <w:pPr>
        <w:rPr>
          <w:lang w:val="en-GB" w:eastAsia="en-IL"/>
        </w:rPr>
      </w:pPr>
      <w:r>
        <w:rPr>
          <w:lang w:val="en-GB" w:eastAsia="en-IL"/>
        </w:rPr>
        <w:t xml:space="preserve">The gameplay should be </w:t>
      </w:r>
      <w:proofErr w:type="gramStart"/>
      <w:r>
        <w:rPr>
          <w:lang w:val="en-GB" w:eastAsia="en-IL"/>
        </w:rPr>
        <w:t>similar to</w:t>
      </w:r>
      <w:proofErr w:type="gramEnd"/>
      <w:r>
        <w:rPr>
          <w:lang w:val="en-GB" w:eastAsia="en-IL"/>
        </w:rPr>
        <w:t xml:space="preserve"> </w:t>
      </w:r>
      <w:r w:rsidR="00203370">
        <w:rPr>
          <w:lang w:val="en-GB" w:eastAsia="en-IL"/>
        </w:rPr>
        <w:t>the</w:t>
      </w:r>
      <w:r>
        <w:rPr>
          <w:lang w:val="en-GB" w:eastAsia="en-IL"/>
        </w:rPr>
        <w:t xml:space="preserve"> game “Blackout Bingo”.</w:t>
      </w:r>
    </w:p>
    <w:p w14:paraId="27E50AD0" w14:textId="3A9442BF" w:rsidR="00725E2B" w:rsidRDefault="00725E2B" w:rsidP="00C363AE">
      <w:pPr>
        <w:pStyle w:val="Heading1"/>
        <w:rPr>
          <w:lang w:val="en-GB"/>
        </w:rPr>
      </w:pPr>
      <w:r>
        <w:rPr>
          <w:lang w:val="en-GB"/>
        </w:rPr>
        <w:t>Initial</w:t>
      </w:r>
      <w:r w:rsidR="000E361A">
        <w:rPr>
          <w:lang w:val="en-GB"/>
        </w:rPr>
        <w:t>ization</w:t>
      </w:r>
    </w:p>
    <w:p w14:paraId="04FAD966" w14:textId="0642304F" w:rsidR="00725E2B" w:rsidRDefault="0040002B" w:rsidP="00C363AE">
      <w:pPr>
        <w:jc w:val="both"/>
        <w:rPr>
          <w:lang w:val="en-GB" w:eastAsia="en-IL"/>
        </w:rPr>
      </w:pPr>
      <w:r>
        <w:rPr>
          <w:lang w:val="en-GB" w:eastAsia="en-IL"/>
        </w:rPr>
        <w:t>Load a start screen with a card, and an empty power meter. Scores are initialized to zero for a single session game, and</w:t>
      </w:r>
      <w:r w:rsidR="00203370">
        <w:rPr>
          <w:lang w:val="en-GB" w:eastAsia="en-IL"/>
        </w:rPr>
        <w:t xml:space="preserve"> per host decision,</w:t>
      </w:r>
      <w:r>
        <w:rPr>
          <w:lang w:val="en-GB" w:eastAsia="en-IL"/>
        </w:rPr>
        <w:t xml:space="preserve"> could be related to past games in a multi-session.</w:t>
      </w:r>
    </w:p>
    <w:p w14:paraId="1EC2F2CA" w14:textId="1F7F0D4D" w:rsidR="00725E2B" w:rsidRDefault="00AB0A4D" w:rsidP="00C363AE">
      <w:pPr>
        <w:pStyle w:val="Heading1"/>
        <w:rPr>
          <w:lang w:val="en-GB"/>
        </w:rPr>
      </w:pPr>
      <w:r>
        <w:rPr>
          <w:lang w:val="en-GB"/>
        </w:rPr>
        <w:t>In-game Scoring</w:t>
      </w:r>
    </w:p>
    <w:p w14:paraId="15224BF5" w14:textId="28C2B5E7" w:rsidR="00725E2B" w:rsidRDefault="00725E2B" w:rsidP="00C363AE">
      <w:pPr>
        <w:jc w:val="both"/>
        <w:rPr>
          <w:lang w:val="en-GB" w:eastAsia="en-IL"/>
        </w:rPr>
      </w:pPr>
      <w:r>
        <w:rPr>
          <w:lang w:val="en-GB" w:eastAsia="en-IL"/>
        </w:rPr>
        <w:t>Points are earned in two ways:</w:t>
      </w:r>
    </w:p>
    <w:p w14:paraId="48C78899" w14:textId="6C91BDA9" w:rsidR="003457C3" w:rsidRDefault="00725E2B" w:rsidP="00C363AE">
      <w:pPr>
        <w:pStyle w:val="ListParagraph"/>
        <w:numPr>
          <w:ilvl w:val="0"/>
          <w:numId w:val="4"/>
        </w:numPr>
        <w:jc w:val="both"/>
        <w:rPr>
          <w:lang w:val="en-GB" w:eastAsia="en-IL"/>
        </w:rPr>
      </w:pPr>
      <w:r w:rsidRPr="00DC1455">
        <w:rPr>
          <w:b/>
          <w:bCs/>
          <w:lang w:val="en-GB" w:eastAsia="en-IL"/>
        </w:rPr>
        <w:t>Clicking on rightfully pulled balls</w:t>
      </w:r>
      <w:r>
        <w:rPr>
          <w:lang w:val="en-GB" w:eastAsia="en-IL"/>
        </w:rPr>
        <w:t xml:space="preserve"> scores points, according to the next (generic) ledger:</w:t>
      </w:r>
    </w:p>
    <w:p w14:paraId="2E25DD21" w14:textId="77777777" w:rsidR="003457C3" w:rsidRDefault="003457C3" w:rsidP="00C363AE">
      <w:pPr>
        <w:pStyle w:val="ListParagraph"/>
        <w:jc w:val="both"/>
        <w:rPr>
          <w:lang w:val="en-GB" w:eastAsia="en-IL"/>
        </w:rPr>
      </w:pPr>
    </w:p>
    <w:p w14:paraId="7102E441" w14:textId="3670E137" w:rsidR="00725E2B" w:rsidRPr="00725E2B" w:rsidRDefault="00725E2B" w:rsidP="00C363AE">
      <w:pPr>
        <w:pStyle w:val="ListParagraph"/>
        <w:numPr>
          <w:ilvl w:val="1"/>
          <w:numId w:val="4"/>
        </w:numPr>
        <w:jc w:val="both"/>
        <w:rPr>
          <w:lang w:val="en-GB" w:eastAsia="en-IL"/>
        </w:rPr>
      </w:pPr>
      <w:r w:rsidRPr="003457C3">
        <w:rPr>
          <w:lang w:val="en-GB" w:eastAsia="en-IL"/>
        </w:rPr>
        <w:t>Very</w:t>
      </w:r>
      <w:r w:rsidR="00B24A10">
        <w:rPr>
          <w:lang w:val="en-GB" w:eastAsia="en-IL"/>
        </w:rPr>
        <w:t xml:space="preserve"> </w:t>
      </w:r>
      <w:r w:rsidRPr="003457C3">
        <w:rPr>
          <w:lang w:val="en-GB" w:eastAsia="en-IL"/>
        </w:rPr>
        <w:t>Fast (less than 0.5 second) = 5</w:t>
      </w:r>
      <w:r w:rsidR="0006106C">
        <w:rPr>
          <w:lang w:val="en-GB" w:eastAsia="en-IL"/>
        </w:rPr>
        <w:t>*</w:t>
      </w:r>
      <w:proofErr w:type="spellStart"/>
      <w:r w:rsidR="0006106C">
        <w:rPr>
          <w:rFonts w:ascii="Consolas" w:hAnsi="Consolas" w:cs="Consolas"/>
          <w:color w:val="000000"/>
          <w:sz w:val="19"/>
          <w:szCs w:val="19"/>
        </w:rPr>
        <w:t>scoreValue</w:t>
      </w:r>
      <w:proofErr w:type="spellEnd"/>
      <w:r w:rsidR="0006106C" w:rsidRPr="00DC1455">
        <w:rPr>
          <w:lang w:val="en-GB" w:eastAsia="en-IL"/>
        </w:rPr>
        <w:t>, where</w:t>
      </w:r>
      <w:r w:rsidR="0006106C">
        <w:rPr>
          <w:rFonts w:ascii="Consolas" w:hAnsi="Consolas" w:cs="Consolas"/>
          <w:color w:val="000000"/>
          <w:sz w:val="19"/>
          <w:szCs w:val="19"/>
          <w:lang w:val="en-GB"/>
        </w:rPr>
        <w:t xml:space="preserve"> </w:t>
      </w:r>
      <w:proofErr w:type="spellStart"/>
      <w:r w:rsidR="0006106C">
        <w:rPr>
          <w:rFonts w:ascii="Consolas" w:hAnsi="Consolas" w:cs="Consolas"/>
          <w:color w:val="000000"/>
          <w:sz w:val="19"/>
          <w:szCs w:val="19"/>
        </w:rPr>
        <w:t>scoreValue</w:t>
      </w:r>
      <w:proofErr w:type="spellEnd"/>
      <w:r w:rsidR="0006106C" w:rsidRPr="00DC1455">
        <w:rPr>
          <w:lang w:val="en-GB" w:eastAsia="en-IL"/>
        </w:rPr>
        <w:t>=100</w:t>
      </w:r>
      <w:r w:rsidR="00DC1455">
        <w:rPr>
          <w:lang w:val="en-GB" w:eastAsia="en-IL"/>
        </w:rPr>
        <w:t>.</w:t>
      </w:r>
    </w:p>
    <w:p w14:paraId="6D489282" w14:textId="405ADBA0" w:rsidR="00725E2B" w:rsidRPr="00725E2B" w:rsidRDefault="00725E2B" w:rsidP="00C363AE">
      <w:pPr>
        <w:pStyle w:val="ListParagraph"/>
        <w:numPr>
          <w:ilvl w:val="1"/>
          <w:numId w:val="4"/>
        </w:numPr>
        <w:jc w:val="both"/>
        <w:rPr>
          <w:lang w:val="en-GB" w:eastAsia="en-IL"/>
        </w:rPr>
      </w:pPr>
      <w:r w:rsidRPr="003457C3">
        <w:rPr>
          <w:lang w:val="en-GB" w:eastAsia="en-IL"/>
        </w:rPr>
        <w:t>Fast (less than 1 second) = 3</w:t>
      </w:r>
      <w:r w:rsidR="0006106C">
        <w:rPr>
          <w:lang w:val="en-GB" w:eastAsia="en-IL"/>
        </w:rPr>
        <w:t>*</w:t>
      </w:r>
      <w:proofErr w:type="spellStart"/>
      <w:r w:rsidR="0006106C">
        <w:rPr>
          <w:rFonts w:ascii="Consolas" w:hAnsi="Consolas" w:cs="Consolas"/>
          <w:color w:val="000000"/>
          <w:sz w:val="19"/>
          <w:szCs w:val="19"/>
        </w:rPr>
        <w:t>scoreValue</w:t>
      </w:r>
      <w:proofErr w:type="spellEnd"/>
      <w:r w:rsidRPr="003457C3">
        <w:rPr>
          <w:lang w:val="en-GB" w:eastAsia="en-IL"/>
        </w:rPr>
        <w:t xml:space="preserve"> </w:t>
      </w:r>
    </w:p>
    <w:p w14:paraId="167EDF10" w14:textId="71285589" w:rsidR="00725E2B" w:rsidRPr="00725E2B" w:rsidRDefault="00725E2B" w:rsidP="00C363AE">
      <w:pPr>
        <w:pStyle w:val="ListParagraph"/>
        <w:numPr>
          <w:ilvl w:val="1"/>
          <w:numId w:val="4"/>
        </w:numPr>
        <w:jc w:val="both"/>
        <w:rPr>
          <w:lang w:val="en-GB" w:eastAsia="en-IL"/>
        </w:rPr>
      </w:pPr>
      <w:r w:rsidRPr="003457C3">
        <w:rPr>
          <w:lang w:val="en-GB" w:eastAsia="en-IL"/>
        </w:rPr>
        <w:t>Ok (less than 2 seconds) = 2</w:t>
      </w:r>
      <w:r w:rsidR="0006106C">
        <w:rPr>
          <w:lang w:val="en-GB" w:eastAsia="en-IL"/>
        </w:rPr>
        <w:t>*</w:t>
      </w:r>
      <w:proofErr w:type="spellStart"/>
      <w:r w:rsidR="0006106C">
        <w:rPr>
          <w:rFonts w:ascii="Consolas" w:hAnsi="Consolas" w:cs="Consolas"/>
          <w:color w:val="000000"/>
          <w:sz w:val="19"/>
          <w:szCs w:val="19"/>
        </w:rPr>
        <w:t>scoreValue</w:t>
      </w:r>
      <w:proofErr w:type="spellEnd"/>
    </w:p>
    <w:p w14:paraId="50C9354F" w14:textId="78018ACA" w:rsidR="00725E2B" w:rsidRPr="00725E2B" w:rsidRDefault="00725E2B" w:rsidP="00C363AE">
      <w:pPr>
        <w:pStyle w:val="ListParagraph"/>
        <w:numPr>
          <w:ilvl w:val="1"/>
          <w:numId w:val="4"/>
        </w:numPr>
        <w:jc w:val="both"/>
        <w:rPr>
          <w:lang w:val="en-GB" w:eastAsia="en-IL"/>
        </w:rPr>
      </w:pPr>
      <w:r w:rsidRPr="003457C3">
        <w:rPr>
          <w:lang w:val="en-GB" w:eastAsia="en-IL"/>
        </w:rPr>
        <w:t>Slow (less than 3 seconds) = 1</w:t>
      </w:r>
      <w:r w:rsidR="0006106C">
        <w:rPr>
          <w:lang w:val="en-GB" w:eastAsia="en-IL"/>
        </w:rPr>
        <w:t>*</w:t>
      </w:r>
      <w:proofErr w:type="spellStart"/>
      <w:r w:rsidR="0006106C">
        <w:rPr>
          <w:rFonts w:ascii="Consolas" w:hAnsi="Consolas" w:cs="Consolas"/>
          <w:color w:val="000000"/>
          <w:sz w:val="19"/>
          <w:szCs w:val="19"/>
        </w:rPr>
        <w:t>scoreValue</w:t>
      </w:r>
      <w:proofErr w:type="spellEnd"/>
      <w:r w:rsidRPr="003457C3">
        <w:rPr>
          <w:lang w:val="en-GB" w:eastAsia="en-IL"/>
        </w:rPr>
        <w:t>.</w:t>
      </w:r>
    </w:p>
    <w:p w14:paraId="1DC90F72" w14:textId="35E8A9B9" w:rsidR="00725E2B" w:rsidRDefault="003457C3" w:rsidP="00C363AE">
      <w:pPr>
        <w:pStyle w:val="ListParagraph"/>
        <w:numPr>
          <w:ilvl w:val="1"/>
          <w:numId w:val="4"/>
        </w:numPr>
        <w:jc w:val="both"/>
        <w:rPr>
          <w:lang w:val="en-GB" w:eastAsia="en-IL"/>
        </w:rPr>
      </w:pPr>
      <w:r>
        <w:rPr>
          <w:lang w:val="en-GB" w:eastAsia="en-IL"/>
        </w:rPr>
        <w:t xml:space="preserve">Any slower </w:t>
      </w:r>
      <w:r w:rsidR="00CF49FE">
        <w:rPr>
          <w:lang w:val="en-GB" w:eastAsia="en-IL"/>
        </w:rPr>
        <w:t>clicking</w:t>
      </w:r>
      <w:r>
        <w:rPr>
          <w:lang w:val="en-GB" w:eastAsia="en-IL"/>
        </w:rPr>
        <w:t xml:space="preserve"> would still mark the </w:t>
      </w:r>
      <w:r w:rsidR="00CF49FE">
        <w:rPr>
          <w:lang w:val="en-GB" w:eastAsia="en-IL"/>
        </w:rPr>
        <w:t>tile but</w:t>
      </w:r>
      <w:r>
        <w:rPr>
          <w:lang w:val="en-GB" w:eastAsia="en-IL"/>
        </w:rPr>
        <w:t xml:space="preserve"> would not add points.</w:t>
      </w:r>
    </w:p>
    <w:p w14:paraId="22EBA86C" w14:textId="67C3185B" w:rsidR="00DC1455" w:rsidRDefault="00DC1455" w:rsidP="00C363AE">
      <w:pPr>
        <w:pStyle w:val="ListParagraph"/>
        <w:numPr>
          <w:ilvl w:val="0"/>
          <w:numId w:val="4"/>
        </w:numPr>
        <w:jc w:val="both"/>
        <w:rPr>
          <w:lang w:val="en-GB" w:eastAsia="en-IL"/>
        </w:rPr>
      </w:pPr>
      <w:r>
        <w:rPr>
          <w:lang w:val="en-GB" w:eastAsia="en-IL"/>
        </w:rPr>
        <w:t xml:space="preserve">For </w:t>
      </w:r>
      <w:r w:rsidR="00CF49FE">
        <w:rPr>
          <w:lang w:val="en-GB" w:eastAsia="en-IL"/>
        </w:rPr>
        <w:t>the implemented value</w:t>
      </w:r>
      <w:r>
        <w:rPr>
          <w:lang w:val="en-GB" w:eastAsia="en-IL"/>
        </w:rPr>
        <w:t xml:space="preserve">: </w:t>
      </w:r>
    </w:p>
    <w:tbl>
      <w:tblPr>
        <w:tblStyle w:val="TableGrid"/>
        <w:tblW w:w="0" w:type="auto"/>
        <w:tblInd w:w="704" w:type="dxa"/>
        <w:tblLook w:val="04A0" w:firstRow="1" w:lastRow="0" w:firstColumn="1" w:lastColumn="0" w:noHBand="0" w:noVBand="1"/>
      </w:tblPr>
      <w:tblGrid>
        <w:gridCol w:w="2977"/>
        <w:gridCol w:w="1198"/>
        <w:gridCol w:w="1130"/>
        <w:gridCol w:w="985"/>
        <w:gridCol w:w="1115"/>
        <w:gridCol w:w="907"/>
      </w:tblGrid>
      <w:tr w:rsidR="00DC1455" w14:paraId="7A3FB392" w14:textId="77777777" w:rsidTr="00CF49FE">
        <w:tc>
          <w:tcPr>
            <w:tcW w:w="2977" w:type="dxa"/>
          </w:tcPr>
          <w:p w14:paraId="45A90097" w14:textId="465ABA9D" w:rsidR="00DC1455" w:rsidRDefault="00DC1455" w:rsidP="00C363AE">
            <w:pPr>
              <w:pStyle w:val="ListParagraph"/>
              <w:ind w:left="0"/>
              <w:jc w:val="both"/>
              <w:rPr>
                <w:lang w:val="en-GB" w:eastAsia="en-IL"/>
              </w:rPr>
            </w:pPr>
            <w:r>
              <w:rPr>
                <w:lang w:val="en-GB" w:eastAsia="en-IL"/>
              </w:rPr>
              <w:t>Time from pull to click [sec]</w:t>
            </w:r>
          </w:p>
        </w:tc>
        <w:tc>
          <w:tcPr>
            <w:tcW w:w="1198" w:type="dxa"/>
          </w:tcPr>
          <w:p w14:paraId="7F887F86" w14:textId="5F42D39F" w:rsidR="00DC1455" w:rsidRDefault="00DC1455" w:rsidP="00C363AE">
            <w:pPr>
              <w:pStyle w:val="ListParagraph"/>
              <w:ind w:left="0"/>
              <w:jc w:val="both"/>
              <w:rPr>
                <w:lang w:val="en-GB" w:eastAsia="en-IL"/>
              </w:rPr>
            </w:pPr>
            <w:r>
              <w:rPr>
                <w:lang w:val="en-GB" w:eastAsia="en-IL"/>
              </w:rPr>
              <w:t xml:space="preserve"> </w:t>
            </w:r>
            <w:r w:rsidR="00CF49FE">
              <w:rPr>
                <w:lang w:val="en-GB" w:eastAsia="en-IL"/>
              </w:rPr>
              <w:t>0&lt;t&lt;=0.5</w:t>
            </w:r>
          </w:p>
        </w:tc>
        <w:tc>
          <w:tcPr>
            <w:tcW w:w="1130" w:type="dxa"/>
          </w:tcPr>
          <w:p w14:paraId="329137F5" w14:textId="28A25BC6" w:rsidR="00DC1455" w:rsidRDefault="00DC1455" w:rsidP="00C363AE">
            <w:pPr>
              <w:pStyle w:val="ListParagraph"/>
              <w:ind w:left="0"/>
              <w:jc w:val="both"/>
              <w:rPr>
                <w:lang w:val="en-GB" w:eastAsia="en-IL"/>
              </w:rPr>
            </w:pPr>
            <w:r>
              <w:rPr>
                <w:lang w:val="en-GB" w:eastAsia="en-IL"/>
              </w:rPr>
              <w:t>0.5&lt;t&lt;=1</w:t>
            </w:r>
          </w:p>
        </w:tc>
        <w:tc>
          <w:tcPr>
            <w:tcW w:w="985" w:type="dxa"/>
          </w:tcPr>
          <w:p w14:paraId="081C8AA6" w14:textId="728780CC" w:rsidR="00DC1455" w:rsidRDefault="00DC1455" w:rsidP="00C363AE">
            <w:pPr>
              <w:pStyle w:val="ListParagraph"/>
              <w:ind w:left="0"/>
              <w:jc w:val="both"/>
              <w:rPr>
                <w:lang w:val="en-GB" w:eastAsia="en-IL"/>
              </w:rPr>
            </w:pPr>
            <w:r>
              <w:rPr>
                <w:lang w:val="en-GB" w:eastAsia="en-IL"/>
              </w:rPr>
              <w:t>1&lt;t&lt;=2</w:t>
            </w:r>
          </w:p>
        </w:tc>
        <w:tc>
          <w:tcPr>
            <w:tcW w:w="1115" w:type="dxa"/>
          </w:tcPr>
          <w:p w14:paraId="49FFB136" w14:textId="653D72AC" w:rsidR="00DC1455" w:rsidRDefault="00DC1455" w:rsidP="00C363AE">
            <w:pPr>
              <w:pStyle w:val="ListParagraph"/>
              <w:ind w:left="0"/>
              <w:jc w:val="both"/>
              <w:rPr>
                <w:lang w:val="en-GB" w:eastAsia="en-IL"/>
              </w:rPr>
            </w:pPr>
            <w:r>
              <w:rPr>
                <w:lang w:val="en-GB" w:eastAsia="en-IL"/>
              </w:rPr>
              <w:t>2&lt;t&lt;=3</w:t>
            </w:r>
          </w:p>
        </w:tc>
        <w:tc>
          <w:tcPr>
            <w:tcW w:w="907" w:type="dxa"/>
          </w:tcPr>
          <w:p w14:paraId="713E3337" w14:textId="009E9A48" w:rsidR="00DC1455" w:rsidRDefault="00DC1455" w:rsidP="00C363AE">
            <w:pPr>
              <w:pStyle w:val="ListParagraph"/>
              <w:ind w:left="0"/>
              <w:jc w:val="both"/>
              <w:rPr>
                <w:lang w:val="en-GB" w:eastAsia="en-IL"/>
              </w:rPr>
            </w:pPr>
            <w:r>
              <w:rPr>
                <w:lang w:val="en-GB" w:eastAsia="en-IL"/>
              </w:rPr>
              <w:t>3&lt;t</w:t>
            </w:r>
          </w:p>
        </w:tc>
      </w:tr>
      <w:tr w:rsidR="00DC1455" w14:paraId="1528389C" w14:textId="77777777" w:rsidTr="00CF49FE">
        <w:tc>
          <w:tcPr>
            <w:tcW w:w="2977" w:type="dxa"/>
          </w:tcPr>
          <w:p w14:paraId="78D8EC22" w14:textId="77777777" w:rsidR="00DC1455" w:rsidRDefault="00DC1455" w:rsidP="00C363AE">
            <w:pPr>
              <w:pStyle w:val="ListParagraph"/>
              <w:ind w:left="0"/>
              <w:jc w:val="both"/>
              <w:rPr>
                <w:lang w:val="en-GB" w:eastAsia="en-IL"/>
              </w:rPr>
            </w:pPr>
            <w:r>
              <w:rPr>
                <w:lang w:val="en-GB" w:eastAsia="en-IL"/>
              </w:rPr>
              <w:t>Points Added</w:t>
            </w:r>
          </w:p>
        </w:tc>
        <w:tc>
          <w:tcPr>
            <w:tcW w:w="1198" w:type="dxa"/>
          </w:tcPr>
          <w:p w14:paraId="34E7DD8C" w14:textId="7D75775B" w:rsidR="00DC1455" w:rsidRDefault="00DC1455" w:rsidP="00C363AE">
            <w:pPr>
              <w:pStyle w:val="ListParagraph"/>
              <w:ind w:left="0"/>
              <w:jc w:val="both"/>
              <w:rPr>
                <w:lang w:val="en-GB" w:eastAsia="en-IL"/>
              </w:rPr>
            </w:pPr>
            <w:r>
              <w:rPr>
                <w:lang w:val="en-GB" w:eastAsia="en-IL"/>
              </w:rPr>
              <w:t>500</w:t>
            </w:r>
          </w:p>
        </w:tc>
        <w:tc>
          <w:tcPr>
            <w:tcW w:w="1130" w:type="dxa"/>
          </w:tcPr>
          <w:p w14:paraId="3E2B0DD0" w14:textId="1FCACF12" w:rsidR="00DC1455" w:rsidRDefault="00DC1455" w:rsidP="00C363AE">
            <w:pPr>
              <w:pStyle w:val="ListParagraph"/>
              <w:ind w:left="0"/>
              <w:jc w:val="both"/>
              <w:rPr>
                <w:lang w:val="en-GB" w:eastAsia="en-IL"/>
              </w:rPr>
            </w:pPr>
            <w:r>
              <w:rPr>
                <w:lang w:val="en-GB" w:eastAsia="en-IL"/>
              </w:rPr>
              <w:t>300</w:t>
            </w:r>
          </w:p>
        </w:tc>
        <w:tc>
          <w:tcPr>
            <w:tcW w:w="985" w:type="dxa"/>
          </w:tcPr>
          <w:p w14:paraId="14BDC91F" w14:textId="06399B99" w:rsidR="00DC1455" w:rsidRDefault="00DC1455" w:rsidP="00C363AE">
            <w:pPr>
              <w:pStyle w:val="ListParagraph"/>
              <w:ind w:left="0"/>
              <w:jc w:val="both"/>
              <w:rPr>
                <w:lang w:val="en-GB" w:eastAsia="en-IL"/>
              </w:rPr>
            </w:pPr>
            <w:r>
              <w:rPr>
                <w:lang w:val="en-GB" w:eastAsia="en-IL"/>
              </w:rPr>
              <w:t>200</w:t>
            </w:r>
          </w:p>
        </w:tc>
        <w:tc>
          <w:tcPr>
            <w:tcW w:w="1115" w:type="dxa"/>
          </w:tcPr>
          <w:p w14:paraId="4FD95498" w14:textId="05755F53" w:rsidR="00DC1455" w:rsidRDefault="00DC1455" w:rsidP="00C363AE">
            <w:pPr>
              <w:pStyle w:val="ListParagraph"/>
              <w:ind w:left="0"/>
              <w:jc w:val="both"/>
              <w:rPr>
                <w:lang w:val="en-GB" w:eastAsia="en-IL"/>
              </w:rPr>
            </w:pPr>
            <w:r>
              <w:rPr>
                <w:lang w:val="en-GB" w:eastAsia="en-IL"/>
              </w:rPr>
              <w:t>100</w:t>
            </w:r>
          </w:p>
        </w:tc>
        <w:tc>
          <w:tcPr>
            <w:tcW w:w="907" w:type="dxa"/>
          </w:tcPr>
          <w:p w14:paraId="5F8F3D1C" w14:textId="67F65A28" w:rsidR="00DC1455" w:rsidRDefault="00DC1455" w:rsidP="00C363AE">
            <w:pPr>
              <w:pStyle w:val="ListParagraph"/>
              <w:ind w:left="0"/>
              <w:jc w:val="both"/>
              <w:rPr>
                <w:lang w:val="en-GB" w:eastAsia="en-IL"/>
              </w:rPr>
            </w:pPr>
            <w:r>
              <w:rPr>
                <w:lang w:val="en-GB" w:eastAsia="en-IL"/>
              </w:rPr>
              <w:t>0</w:t>
            </w:r>
          </w:p>
        </w:tc>
      </w:tr>
    </w:tbl>
    <w:p w14:paraId="0157DDFB" w14:textId="77777777" w:rsidR="00DC1455" w:rsidRDefault="00DC1455" w:rsidP="00C363AE">
      <w:pPr>
        <w:pStyle w:val="ListParagraph"/>
        <w:ind w:left="1440"/>
        <w:jc w:val="both"/>
        <w:rPr>
          <w:lang w:val="en-GB" w:eastAsia="en-IL"/>
        </w:rPr>
      </w:pPr>
    </w:p>
    <w:p w14:paraId="0B58A5B3" w14:textId="7396BCFE" w:rsidR="003457C3" w:rsidRDefault="003457C3" w:rsidP="00C363AE">
      <w:pPr>
        <w:pStyle w:val="ListParagraph"/>
        <w:numPr>
          <w:ilvl w:val="0"/>
          <w:numId w:val="4"/>
        </w:numPr>
        <w:jc w:val="both"/>
        <w:rPr>
          <w:lang w:val="en-GB" w:eastAsia="en-IL"/>
        </w:rPr>
      </w:pPr>
      <w:r w:rsidRPr="00DC1455">
        <w:rPr>
          <w:b/>
          <w:bCs/>
          <w:lang w:val="en-GB" w:eastAsia="en-IL"/>
        </w:rPr>
        <w:t>Scoring a bingo</w:t>
      </w:r>
      <w:r>
        <w:rPr>
          <w:lang w:val="en-GB" w:eastAsia="en-IL"/>
        </w:rPr>
        <w:t xml:space="preserve"> (a full row of rightfully clicked tiles, horizontally, </w:t>
      </w:r>
      <w:proofErr w:type="gramStart"/>
      <w:r>
        <w:rPr>
          <w:lang w:val="en-GB" w:eastAsia="en-IL"/>
        </w:rPr>
        <w:t>vertically</w:t>
      </w:r>
      <w:proofErr w:type="gramEnd"/>
      <w:r>
        <w:rPr>
          <w:lang w:val="en-GB" w:eastAsia="en-IL"/>
        </w:rPr>
        <w:t xml:space="preserve"> or diagonally). All new bingos are calculated only after pressing the bingo button, and add points according to the next formula (if the number of bingos is 1 and above):</w:t>
      </w:r>
    </w:p>
    <w:p w14:paraId="4965ECC0" w14:textId="1BF8EF3B" w:rsidR="003457C3" w:rsidRDefault="003457C3" w:rsidP="00C363AE">
      <w:pPr>
        <w:pStyle w:val="ListParagraph"/>
        <w:numPr>
          <w:ilvl w:val="1"/>
          <w:numId w:val="4"/>
        </w:numPr>
        <w:jc w:val="both"/>
        <w:rPr>
          <w:lang w:val="en-GB" w:eastAsia="en-IL"/>
        </w:rPr>
      </w:pPr>
      <w:r>
        <w:rPr>
          <w:lang w:val="en-GB" w:eastAsia="en-IL"/>
        </w:rPr>
        <w:t>(2</w:t>
      </w:r>
      <w:proofErr w:type="gramStart"/>
      <w:r>
        <w:rPr>
          <w:lang w:val="en-GB" w:eastAsia="en-IL"/>
        </w:rPr>
        <w:t>^(</w:t>
      </w:r>
      <w:proofErr w:type="gramEnd"/>
      <w:r>
        <w:rPr>
          <w:lang w:val="en-GB" w:eastAsia="en-IL"/>
        </w:rPr>
        <w:t>number of bingos + 1))*</w:t>
      </w:r>
      <w:r w:rsidR="0006106C" w:rsidRPr="0006106C">
        <w:rPr>
          <w:rFonts w:ascii="Consolas" w:hAnsi="Consolas" w:cs="Consolas"/>
          <w:color w:val="000000"/>
          <w:sz w:val="19"/>
          <w:szCs w:val="19"/>
        </w:rPr>
        <w:t xml:space="preserve"> </w:t>
      </w:r>
      <w:proofErr w:type="spellStart"/>
      <w:r w:rsidR="0006106C">
        <w:rPr>
          <w:rFonts w:ascii="Consolas" w:hAnsi="Consolas" w:cs="Consolas"/>
          <w:color w:val="000000"/>
          <w:sz w:val="19"/>
          <w:szCs w:val="19"/>
        </w:rPr>
        <w:t>bingoValue</w:t>
      </w:r>
      <w:proofErr w:type="spellEnd"/>
      <w:r w:rsidR="0006106C">
        <w:rPr>
          <w:rFonts w:ascii="Consolas" w:hAnsi="Consolas" w:cs="Consolas"/>
          <w:color w:val="000000"/>
          <w:sz w:val="19"/>
          <w:szCs w:val="19"/>
          <w:lang w:val="en-GB"/>
        </w:rPr>
        <w:t xml:space="preserve">, </w:t>
      </w:r>
      <w:r w:rsidR="0006106C" w:rsidRPr="00FD3DB9">
        <w:rPr>
          <w:lang w:val="en-GB" w:eastAsia="en-IL"/>
        </w:rPr>
        <w:t>where</w:t>
      </w:r>
      <w:r w:rsidR="0006106C">
        <w:rPr>
          <w:rFonts w:ascii="Consolas" w:hAnsi="Consolas" w:cs="Consolas"/>
          <w:color w:val="000000"/>
          <w:sz w:val="19"/>
          <w:szCs w:val="19"/>
          <w:lang w:val="en-GB"/>
        </w:rPr>
        <w:t xml:space="preserve"> </w:t>
      </w:r>
      <w:proofErr w:type="spellStart"/>
      <w:r w:rsidR="0006106C">
        <w:rPr>
          <w:rFonts w:ascii="Consolas" w:hAnsi="Consolas" w:cs="Consolas"/>
          <w:color w:val="000000"/>
          <w:sz w:val="19"/>
          <w:szCs w:val="19"/>
        </w:rPr>
        <w:t>bingoValue</w:t>
      </w:r>
      <w:proofErr w:type="spellEnd"/>
      <w:r w:rsidR="0006106C" w:rsidRPr="00FD3DB9">
        <w:rPr>
          <w:lang w:val="en-GB" w:eastAsia="en-IL"/>
        </w:rPr>
        <w:t>=1000</w:t>
      </w:r>
    </w:p>
    <w:p w14:paraId="0BC70921" w14:textId="511F57CA" w:rsidR="003457C3" w:rsidRDefault="003457C3" w:rsidP="00C363AE">
      <w:pPr>
        <w:pStyle w:val="ListParagraph"/>
        <w:ind w:left="1440"/>
        <w:jc w:val="both"/>
        <w:rPr>
          <w:lang w:val="en-GB" w:eastAsia="en-IL"/>
        </w:rPr>
      </w:pPr>
      <w:r>
        <w:rPr>
          <w:lang w:val="en-GB" w:eastAsia="en-IL"/>
        </w:rPr>
        <w:t xml:space="preserve">For example: </w:t>
      </w:r>
    </w:p>
    <w:tbl>
      <w:tblPr>
        <w:tblStyle w:val="TableGrid"/>
        <w:tblW w:w="0" w:type="auto"/>
        <w:tblInd w:w="1440" w:type="dxa"/>
        <w:tblLook w:val="04A0" w:firstRow="1" w:lastRow="0" w:firstColumn="1" w:lastColumn="0" w:noHBand="0" w:noVBand="1"/>
      </w:tblPr>
      <w:tblGrid>
        <w:gridCol w:w="2524"/>
        <w:gridCol w:w="851"/>
        <w:gridCol w:w="1134"/>
        <w:gridCol w:w="992"/>
        <w:gridCol w:w="1134"/>
        <w:gridCol w:w="941"/>
      </w:tblGrid>
      <w:tr w:rsidR="003457C3" w14:paraId="2C1C9DAF" w14:textId="190509FA" w:rsidTr="00B24A10">
        <w:tc>
          <w:tcPr>
            <w:tcW w:w="2524" w:type="dxa"/>
          </w:tcPr>
          <w:p w14:paraId="54F776F1" w14:textId="04965720" w:rsidR="003457C3" w:rsidRDefault="003457C3" w:rsidP="00C363AE">
            <w:pPr>
              <w:pStyle w:val="ListParagraph"/>
              <w:ind w:left="0"/>
              <w:jc w:val="both"/>
              <w:rPr>
                <w:lang w:val="en-GB" w:eastAsia="en-IL"/>
              </w:rPr>
            </w:pPr>
            <w:r>
              <w:rPr>
                <w:lang w:val="en-GB" w:eastAsia="en-IL"/>
              </w:rPr>
              <w:t>Number of new Bingos</w:t>
            </w:r>
          </w:p>
        </w:tc>
        <w:tc>
          <w:tcPr>
            <w:tcW w:w="851" w:type="dxa"/>
          </w:tcPr>
          <w:p w14:paraId="349AE6ED" w14:textId="16990978" w:rsidR="003457C3" w:rsidRDefault="003457C3" w:rsidP="00C363AE">
            <w:pPr>
              <w:pStyle w:val="ListParagraph"/>
              <w:ind w:left="0"/>
              <w:jc w:val="both"/>
              <w:rPr>
                <w:lang w:val="en-GB" w:eastAsia="en-IL"/>
              </w:rPr>
            </w:pPr>
            <w:r>
              <w:rPr>
                <w:lang w:val="en-GB" w:eastAsia="en-IL"/>
              </w:rPr>
              <w:t>0</w:t>
            </w:r>
          </w:p>
        </w:tc>
        <w:tc>
          <w:tcPr>
            <w:tcW w:w="1134" w:type="dxa"/>
          </w:tcPr>
          <w:p w14:paraId="3599D0BD" w14:textId="080D05D5" w:rsidR="003457C3" w:rsidRDefault="003457C3" w:rsidP="00C363AE">
            <w:pPr>
              <w:pStyle w:val="ListParagraph"/>
              <w:ind w:left="0"/>
              <w:jc w:val="both"/>
              <w:rPr>
                <w:lang w:val="en-GB" w:eastAsia="en-IL"/>
              </w:rPr>
            </w:pPr>
            <w:r>
              <w:rPr>
                <w:lang w:val="en-GB" w:eastAsia="en-IL"/>
              </w:rPr>
              <w:t>1</w:t>
            </w:r>
          </w:p>
        </w:tc>
        <w:tc>
          <w:tcPr>
            <w:tcW w:w="992" w:type="dxa"/>
          </w:tcPr>
          <w:p w14:paraId="68E9B6CD" w14:textId="76A5698F" w:rsidR="003457C3" w:rsidRDefault="003457C3" w:rsidP="00C363AE">
            <w:pPr>
              <w:pStyle w:val="ListParagraph"/>
              <w:ind w:left="0"/>
              <w:jc w:val="both"/>
              <w:rPr>
                <w:lang w:val="en-GB" w:eastAsia="en-IL"/>
              </w:rPr>
            </w:pPr>
            <w:r>
              <w:rPr>
                <w:lang w:val="en-GB" w:eastAsia="en-IL"/>
              </w:rPr>
              <w:t>2</w:t>
            </w:r>
          </w:p>
        </w:tc>
        <w:tc>
          <w:tcPr>
            <w:tcW w:w="1134" w:type="dxa"/>
          </w:tcPr>
          <w:p w14:paraId="6916D600" w14:textId="42CF8118" w:rsidR="003457C3" w:rsidRDefault="003457C3" w:rsidP="00C363AE">
            <w:pPr>
              <w:pStyle w:val="ListParagraph"/>
              <w:ind w:left="0"/>
              <w:jc w:val="both"/>
              <w:rPr>
                <w:lang w:val="en-GB" w:eastAsia="en-IL"/>
              </w:rPr>
            </w:pPr>
            <w:r>
              <w:rPr>
                <w:lang w:val="en-GB" w:eastAsia="en-IL"/>
              </w:rPr>
              <w:t>3</w:t>
            </w:r>
          </w:p>
        </w:tc>
        <w:tc>
          <w:tcPr>
            <w:tcW w:w="941" w:type="dxa"/>
          </w:tcPr>
          <w:p w14:paraId="715C792F" w14:textId="42F1E297" w:rsidR="003457C3" w:rsidRDefault="003457C3" w:rsidP="00C363AE">
            <w:pPr>
              <w:pStyle w:val="ListParagraph"/>
              <w:ind w:left="0"/>
              <w:jc w:val="both"/>
              <w:rPr>
                <w:lang w:val="en-GB" w:eastAsia="en-IL"/>
              </w:rPr>
            </w:pPr>
            <w:r>
              <w:rPr>
                <w:lang w:val="en-GB" w:eastAsia="en-IL"/>
              </w:rPr>
              <w:t>4</w:t>
            </w:r>
          </w:p>
        </w:tc>
      </w:tr>
      <w:tr w:rsidR="003457C3" w14:paraId="6D021849" w14:textId="03A1F737" w:rsidTr="00B24A10">
        <w:tc>
          <w:tcPr>
            <w:tcW w:w="2524" w:type="dxa"/>
          </w:tcPr>
          <w:p w14:paraId="60DA1AB0" w14:textId="61050CF4" w:rsidR="003457C3" w:rsidRDefault="003457C3" w:rsidP="00C363AE">
            <w:pPr>
              <w:pStyle w:val="ListParagraph"/>
              <w:ind w:left="0"/>
              <w:jc w:val="both"/>
              <w:rPr>
                <w:lang w:val="en-GB" w:eastAsia="en-IL"/>
              </w:rPr>
            </w:pPr>
            <w:r>
              <w:rPr>
                <w:lang w:val="en-GB" w:eastAsia="en-IL"/>
              </w:rPr>
              <w:t>Points Added</w:t>
            </w:r>
          </w:p>
        </w:tc>
        <w:tc>
          <w:tcPr>
            <w:tcW w:w="851" w:type="dxa"/>
          </w:tcPr>
          <w:p w14:paraId="2A3EC328" w14:textId="19CEC668" w:rsidR="003457C3" w:rsidRDefault="003457C3" w:rsidP="00C363AE">
            <w:pPr>
              <w:pStyle w:val="ListParagraph"/>
              <w:ind w:left="0"/>
              <w:jc w:val="both"/>
              <w:rPr>
                <w:lang w:val="en-GB" w:eastAsia="en-IL"/>
              </w:rPr>
            </w:pPr>
            <w:r>
              <w:rPr>
                <w:lang w:val="en-GB" w:eastAsia="en-IL"/>
              </w:rPr>
              <w:t>0</w:t>
            </w:r>
          </w:p>
        </w:tc>
        <w:tc>
          <w:tcPr>
            <w:tcW w:w="1134" w:type="dxa"/>
          </w:tcPr>
          <w:p w14:paraId="44D19A9D" w14:textId="3A7367C3" w:rsidR="003457C3" w:rsidRDefault="003457C3" w:rsidP="00C363AE">
            <w:pPr>
              <w:pStyle w:val="ListParagraph"/>
              <w:ind w:left="0"/>
              <w:jc w:val="both"/>
              <w:rPr>
                <w:lang w:val="en-GB" w:eastAsia="en-IL"/>
              </w:rPr>
            </w:pPr>
            <w:r>
              <w:rPr>
                <w:lang w:val="en-GB" w:eastAsia="en-IL"/>
              </w:rPr>
              <w:t>4000</w:t>
            </w:r>
          </w:p>
        </w:tc>
        <w:tc>
          <w:tcPr>
            <w:tcW w:w="992" w:type="dxa"/>
          </w:tcPr>
          <w:p w14:paraId="38256502" w14:textId="27AFF4D4" w:rsidR="003457C3" w:rsidRDefault="003457C3" w:rsidP="00C363AE">
            <w:pPr>
              <w:pStyle w:val="ListParagraph"/>
              <w:ind w:left="0"/>
              <w:jc w:val="both"/>
              <w:rPr>
                <w:lang w:val="en-GB" w:eastAsia="en-IL"/>
              </w:rPr>
            </w:pPr>
            <w:r>
              <w:rPr>
                <w:lang w:val="en-GB" w:eastAsia="en-IL"/>
              </w:rPr>
              <w:t>8000</w:t>
            </w:r>
          </w:p>
        </w:tc>
        <w:tc>
          <w:tcPr>
            <w:tcW w:w="1134" w:type="dxa"/>
          </w:tcPr>
          <w:p w14:paraId="0DA0CDC1" w14:textId="2C297A23" w:rsidR="003457C3" w:rsidRDefault="003457C3" w:rsidP="00C363AE">
            <w:pPr>
              <w:pStyle w:val="ListParagraph"/>
              <w:ind w:left="0"/>
              <w:jc w:val="both"/>
              <w:rPr>
                <w:lang w:val="en-GB" w:eastAsia="en-IL"/>
              </w:rPr>
            </w:pPr>
            <w:r>
              <w:rPr>
                <w:lang w:val="en-GB" w:eastAsia="en-IL"/>
              </w:rPr>
              <w:t>16000</w:t>
            </w:r>
          </w:p>
        </w:tc>
        <w:tc>
          <w:tcPr>
            <w:tcW w:w="941" w:type="dxa"/>
          </w:tcPr>
          <w:p w14:paraId="7795A543" w14:textId="2FD56F74" w:rsidR="003457C3" w:rsidRDefault="003457C3" w:rsidP="00C363AE">
            <w:pPr>
              <w:pStyle w:val="ListParagraph"/>
              <w:ind w:left="0"/>
              <w:jc w:val="both"/>
              <w:rPr>
                <w:lang w:val="en-GB" w:eastAsia="en-IL"/>
              </w:rPr>
            </w:pPr>
            <w:r>
              <w:rPr>
                <w:lang w:val="en-GB" w:eastAsia="en-IL"/>
              </w:rPr>
              <w:t>32000</w:t>
            </w:r>
          </w:p>
        </w:tc>
      </w:tr>
    </w:tbl>
    <w:p w14:paraId="2EA04438" w14:textId="77777777" w:rsidR="00174C60" w:rsidRDefault="00174C60" w:rsidP="00174C60">
      <w:pPr>
        <w:jc w:val="both"/>
        <w:rPr>
          <w:lang w:val="en-GB" w:eastAsia="en-IL"/>
        </w:rPr>
      </w:pPr>
    </w:p>
    <w:p w14:paraId="07410978" w14:textId="1F325FA4" w:rsidR="00174C60" w:rsidRDefault="00174C60" w:rsidP="00174C60">
      <w:pPr>
        <w:jc w:val="both"/>
        <w:rPr>
          <w:lang w:val="en-GB" w:eastAsia="en-IL"/>
        </w:rPr>
      </w:pPr>
      <w:r>
        <w:rPr>
          <w:lang w:val="en-GB" w:eastAsia="en-IL"/>
        </w:rPr>
        <w:t>Powerup abilities:</w:t>
      </w:r>
    </w:p>
    <w:p w14:paraId="6514EDD9" w14:textId="1748AE1C" w:rsidR="00174C60" w:rsidRPr="00174C60" w:rsidRDefault="00174C60" w:rsidP="00174C60">
      <w:pPr>
        <w:pStyle w:val="ListParagraph"/>
        <w:numPr>
          <w:ilvl w:val="0"/>
          <w:numId w:val="4"/>
        </w:numPr>
        <w:jc w:val="both"/>
        <w:rPr>
          <w:lang w:val="en-GB" w:eastAsia="en-IL"/>
        </w:rPr>
      </w:pPr>
      <w:r w:rsidRPr="00174C60">
        <w:rPr>
          <w:lang w:val="en-GB" w:eastAsia="en-IL"/>
        </w:rPr>
        <w:t>There are two different implemented powerups, with the generic implementation to add multiple others</w:t>
      </w:r>
      <w:r>
        <w:rPr>
          <w:lang w:val="en-GB" w:eastAsia="en-IL"/>
        </w:rPr>
        <w:t xml:space="preserve"> (made with a similar design to Strategy design pattern)</w:t>
      </w:r>
      <w:r w:rsidRPr="00174C60">
        <w:rPr>
          <w:lang w:val="en-GB" w:eastAsia="en-IL"/>
        </w:rPr>
        <w:t>.</w:t>
      </w:r>
    </w:p>
    <w:p w14:paraId="6EF592F1" w14:textId="77777777" w:rsidR="00174C60" w:rsidRDefault="00174C60" w:rsidP="00174C60">
      <w:pPr>
        <w:pStyle w:val="ListParagraph"/>
        <w:jc w:val="both"/>
        <w:rPr>
          <w:lang w:val="en-GB" w:eastAsia="en-IL"/>
        </w:rPr>
      </w:pPr>
    </w:p>
    <w:p w14:paraId="5E132415" w14:textId="0D4C0C48" w:rsidR="00174C60" w:rsidRPr="00725E2B" w:rsidRDefault="00174C60" w:rsidP="00174C60">
      <w:pPr>
        <w:pStyle w:val="ListParagraph"/>
        <w:numPr>
          <w:ilvl w:val="1"/>
          <w:numId w:val="4"/>
        </w:numPr>
        <w:jc w:val="both"/>
        <w:rPr>
          <w:lang w:val="en-GB" w:eastAsia="en-IL"/>
        </w:rPr>
      </w:pPr>
      <w:r>
        <w:rPr>
          <w:lang w:val="en-GB" w:eastAsia="en-IL"/>
        </w:rPr>
        <w:t xml:space="preserve">Time </w:t>
      </w:r>
      <w:r w:rsidRPr="003457C3">
        <w:rPr>
          <w:lang w:val="en-GB" w:eastAsia="en-IL"/>
        </w:rPr>
        <w:t xml:space="preserve">= </w:t>
      </w:r>
      <w:r>
        <w:rPr>
          <w:lang w:val="en-GB" w:eastAsia="en-IL"/>
        </w:rPr>
        <w:t>adds 10 seconds to the local player’s timer</w:t>
      </w:r>
    </w:p>
    <w:p w14:paraId="1F5C0F46" w14:textId="594C6A60" w:rsidR="00174C60" w:rsidRDefault="00174C60" w:rsidP="00174C60">
      <w:pPr>
        <w:pStyle w:val="ListParagraph"/>
        <w:numPr>
          <w:ilvl w:val="1"/>
          <w:numId w:val="4"/>
        </w:numPr>
        <w:jc w:val="both"/>
        <w:rPr>
          <w:lang w:val="en-GB" w:eastAsia="en-IL"/>
        </w:rPr>
      </w:pPr>
      <w:r>
        <w:rPr>
          <w:lang w:val="en-GB" w:eastAsia="en-IL"/>
        </w:rPr>
        <w:t>X2</w:t>
      </w:r>
      <w:r w:rsidRPr="003457C3">
        <w:rPr>
          <w:lang w:val="en-GB" w:eastAsia="en-IL"/>
        </w:rPr>
        <w:t xml:space="preserve"> </w:t>
      </w:r>
      <w:r>
        <w:rPr>
          <w:lang w:val="en-GB" w:eastAsia="en-IL"/>
        </w:rPr>
        <w:t>= for the next 10 seconds, all points earned are doubled (powerup is accumulated).</w:t>
      </w:r>
    </w:p>
    <w:p w14:paraId="2A8C9756" w14:textId="77777777" w:rsidR="00CA6FAF" w:rsidRDefault="00CA6FAF" w:rsidP="00CA6FAF">
      <w:pPr>
        <w:pStyle w:val="ListParagraph"/>
        <w:numPr>
          <w:ilvl w:val="0"/>
          <w:numId w:val="4"/>
        </w:numPr>
        <w:rPr>
          <w:lang w:val="en-GB" w:eastAsia="en-IL"/>
        </w:rPr>
      </w:pPr>
      <w:r>
        <w:rPr>
          <w:lang w:val="en-GB" w:eastAsia="en-IL"/>
        </w:rPr>
        <w:t>Powerup gains are determined by the speed of the correct clicking as in with the points, with the following rates:</w:t>
      </w:r>
    </w:p>
    <w:p w14:paraId="75F218D1" w14:textId="77777777" w:rsidR="00CA6FAF" w:rsidRDefault="00CA6FAF" w:rsidP="00CA6FAF">
      <w:pPr>
        <w:pStyle w:val="ListParagraph"/>
        <w:rPr>
          <w:rFonts w:ascii="Consolas" w:hAnsi="Consolas" w:cs="Consolas"/>
          <w:color w:val="000000"/>
          <w:sz w:val="19"/>
          <w:szCs w:val="19"/>
          <w:lang w:val="en-US"/>
        </w:rPr>
      </w:pPr>
      <w:proofErr w:type="spellStart"/>
      <w:r>
        <w:rPr>
          <w:rFonts w:ascii="Consolas" w:hAnsi="Consolas" w:cs="Consolas"/>
          <w:color w:val="000000"/>
          <w:sz w:val="19"/>
          <w:szCs w:val="19"/>
          <w:lang w:val="en-IL"/>
        </w:rPr>
        <w:t>VeryFast</w:t>
      </w:r>
      <w:proofErr w:type="spellEnd"/>
      <w:r>
        <w:rPr>
          <w:rFonts w:ascii="Consolas" w:hAnsi="Consolas" w:cs="Consolas"/>
          <w:color w:val="000000"/>
          <w:sz w:val="19"/>
          <w:szCs w:val="19"/>
          <w:lang w:val="en-IL"/>
        </w:rPr>
        <w:t xml:space="preserve"> = 100, Fast = 60, Ok = 30, Slow = 15</w:t>
      </w:r>
      <w:r>
        <w:rPr>
          <w:rFonts w:ascii="Consolas" w:hAnsi="Consolas" w:cs="Consolas"/>
          <w:color w:val="000000"/>
          <w:sz w:val="19"/>
          <w:szCs w:val="19"/>
          <w:lang w:val="en-US"/>
        </w:rPr>
        <w:t xml:space="preserve"> (out of a filled meter of 100).</w:t>
      </w:r>
    </w:p>
    <w:p w14:paraId="6399C3CF" w14:textId="74E04511" w:rsidR="00CA6FAF" w:rsidRPr="00CA6FAF" w:rsidRDefault="00CA6FAF" w:rsidP="00CA6FAF">
      <w:pPr>
        <w:pStyle w:val="ListParagraph"/>
        <w:numPr>
          <w:ilvl w:val="0"/>
          <w:numId w:val="4"/>
        </w:numPr>
        <w:rPr>
          <w:rFonts w:ascii="Consolas" w:hAnsi="Consolas" w:cs="Consolas"/>
          <w:color w:val="000000"/>
          <w:sz w:val="19"/>
          <w:szCs w:val="19"/>
          <w:lang w:val="en-US"/>
        </w:rPr>
      </w:pPr>
      <w:r w:rsidRPr="00CA6FAF">
        <w:rPr>
          <w:lang w:val="en-GB" w:eastAsia="en-IL"/>
        </w:rPr>
        <w:t xml:space="preserve">In addition, the powerup </w:t>
      </w:r>
      <w:proofErr w:type="spellStart"/>
      <w:r w:rsidRPr="00CA6FAF">
        <w:rPr>
          <w:lang w:val="en-GB" w:eastAsia="en-IL"/>
        </w:rPr>
        <w:t>accumliation</w:t>
      </w:r>
      <w:proofErr w:type="spellEnd"/>
      <w:r w:rsidRPr="00CA6FAF">
        <w:rPr>
          <w:lang w:val="en-GB" w:eastAsia="en-IL"/>
        </w:rPr>
        <w:t xml:space="preserve"> is reduced by 25 for clicking on an incorrect tile.</w:t>
      </w:r>
      <w:r w:rsidRPr="00CA6FAF">
        <w:rPr>
          <w:lang w:val="en-GB" w:eastAsia="en-IL"/>
        </w:rPr>
        <w:br/>
      </w:r>
    </w:p>
    <w:p w14:paraId="041B8923" w14:textId="0DB2762F" w:rsidR="00B95174" w:rsidRDefault="00B95174" w:rsidP="00B95174">
      <w:pPr>
        <w:pStyle w:val="Heading1"/>
        <w:rPr>
          <w:lang w:val="en-US"/>
        </w:rPr>
      </w:pPr>
      <w:r>
        <w:rPr>
          <w:lang w:val="en-US"/>
        </w:rPr>
        <w:t>Termination</w:t>
      </w:r>
    </w:p>
    <w:p w14:paraId="126CB102" w14:textId="28CFC98A" w:rsidR="00B95174" w:rsidRPr="00B95174" w:rsidRDefault="00B95174" w:rsidP="00B95174">
      <w:pPr>
        <w:rPr>
          <w:lang w:val="en-US" w:eastAsia="en-IL"/>
        </w:rPr>
      </w:pPr>
      <w:r>
        <w:rPr>
          <w:lang w:val="en-US" w:eastAsia="en-IL"/>
        </w:rPr>
        <w:t>On the game’s end, the above score calculation is sent to the Remote game manager. Optionally, all relevant game data could be sent for future analysis.</w:t>
      </w:r>
    </w:p>
    <w:p w14:paraId="639213A3" w14:textId="4F72D9D4" w:rsidR="00A5543B" w:rsidRDefault="00A5543B" w:rsidP="00C363AE">
      <w:pPr>
        <w:pStyle w:val="Heading2"/>
        <w:jc w:val="both"/>
        <w:rPr>
          <w:lang w:val="en-US"/>
        </w:rPr>
      </w:pPr>
      <w:r>
        <w:rPr>
          <w:lang w:val="en-US"/>
        </w:rPr>
        <w:t>Art</w:t>
      </w:r>
    </w:p>
    <w:p w14:paraId="7DE8A549" w14:textId="5B1F880B" w:rsidR="00725E2B" w:rsidRDefault="00725E2B" w:rsidP="00C363AE">
      <w:pPr>
        <w:pStyle w:val="Heading1"/>
        <w:rPr>
          <w:lang w:val="en-US"/>
        </w:rPr>
      </w:pPr>
      <w:r>
        <w:rPr>
          <w:lang w:val="en-US"/>
        </w:rPr>
        <w:t>Art Style</w:t>
      </w:r>
    </w:p>
    <w:p w14:paraId="54F609F3" w14:textId="747E4BA5" w:rsidR="00725E2B" w:rsidRDefault="00725E2B" w:rsidP="00C363AE">
      <w:pPr>
        <w:jc w:val="both"/>
        <w:rPr>
          <w:lang w:val="en-US"/>
        </w:rPr>
      </w:pPr>
      <w:r>
        <w:rPr>
          <w:lang w:val="en-US"/>
        </w:rPr>
        <w:t xml:space="preserve">As in the original game, </w:t>
      </w:r>
      <w:r w:rsidR="0051316F">
        <w:rPr>
          <w:lang w:val="en-US"/>
        </w:rPr>
        <w:t>the game should have a</w:t>
      </w:r>
      <w:r>
        <w:rPr>
          <w:lang w:val="en-US"/>
        </w:rPr>
        <w:t xml:space="preserve"> combination of light cyan and light magenta, which are calming colors.</w:t>
      </w:r>
    </w:p>
    <w:p w14:paraId="723D1F88" w14:textId="35C4AB8D" w:rsidR="00A5543B" w:rsidRDefault="00A5543B" w:rsidP="00C363AE">
      <w:pPr>
        <w:pStyle w:val="Heading1"/>
        <w:rPr>
          <w:lang w:val="en-US"/>
        </w:rPr>
      </w:pPr>
      <w:r>
        <w:rPr>
          <w:lang w:val="en-US"/>
        </w:rPr>
        <w:t>UI</w:t>
      </w:r>
    </w:p>
    <w:p w14:paraId="66A582A8" w14:textId="77777777" w:rsidR="00757969" w:rsidRDefault="006E1B72" w:rsidP="000E361A">
      <w:pPr>
        <w:rPr>
          <w:lang w:val="en-US" w:eastAsia="en-IL"/>
        </w:rPr>
      </w:pPr>
      <w:r>
        <w:rPr>
          <w:lang w:val="en-US" w:eastAsia="en-IL"/>
        </w:rPr>
        <w:t>Most of the UI is created on runtime, which allows the most dynamic game changes. Could be done in advance to look nicer.</w:t>
      </w:r>
    </w:p>
    <w:p w14:paraId="68D462DF" w14:textId="77777777" w:rsidR="00757969" w:rsidRDefault="00757969" w:rsidP="000E361A">
      <w:pPr>
        <w:rPr>
          <w:lang w:val="en-US" w:eastAsia="en-IL"/>
        </w:rPr>
      </w:pPr>
    </w:p>
    <w:p w14:paraId="3CD3D823" w14:textId="10EDE744" w:rsidR="00FD3DB9" w:rsidRDefault="00757969" w:rsidP="000E361A">
      <w:pPr>
        <w:rPr>
          <w:lang w:val="en-US" w:eastAsia="en-IL"/>
        </w:rPr>
      </w:pPr>
      <w:r>
        <w:rPr>
          <w:lang w:val="en-US" w:eastAsia="en-IL"/>
        </w:rPr>
        <w:t>Pulled balls have a color indicating their corresponding column</w:t>
      </w:r>
      <w:r>
        <w:rPr>
          <w:lang w:val="en-US" w:eastAsia="en-IL"/>
        </w:rPr>
        <w:t>.</w:t>
      </w:r>
      <w:r w:rsidR="00725E2B">
        <w:rPr>
          <w:lang w:val="en-US" w:eastAsia="en-IL"/>
        </w:rPr>
        <w:br/>
      </w:r>
    </w:p>
    <w:p w14:paraId="09182BCC" w14:textId="23079FA2" w:rsidR="00A5543B" w:rsidRDefault="00725E2B" w:rsidP="00C363AE">
      <w:pPr>
        <w:jc w:val="both"/>
        <w:rPr>
          <w:lang w:val="en-US" w:eastAsia="en-IL"/>
        </w:rPr>
      </w:pPr>
      <w:r>
        <w:rPr>
          <w:lang w:val="en-US" w:eastAsia="en-IL"/>
        </w:rPr>
        <w:t xml:space="preserve">The position of the buttons could ease transferring into mobile, as </w:t>
      </w:r>
      <w:r w:rsidR="00757969">
        <w:rPr>
          <w:lang w:val="en-US" w:eastAsia="en-IL"/>
        </w:rPr>
        <w:t>most of</w:t>
      </w:r>
      <w:r>
        <w:rPr>
          <w:lang w:val="en-US" w:eastAsia="en-IL"/>
        </w:rPr>
        <w:t xml:space="preserve"> the action is in the bottom center of the screen, with the two buttons being on opposite sides fitting two thumbs.</w:t>
      </w:r>
      <w:r w:rsidR="00FD3DB9">
        <w:rPr>
          <w:lang w:val="en-US" w:eastAsia="en-IL"/>
        </w:rPr>
        <w:t xml:space="preserve"> However, for the purpose of this test, I assume that it would be tested on a PC screen.</w:t>
      </w:r>
    </w:p>
    <w:p w14:paraId="7C15E377" w14:textId="6EC44AB5" w:rsidR="00FE667C" w:rsidRDefault="00FE667C" w:rsidP="00C363AE">
      <w:pPr>
        <w:jc w:val="both"/>
        <w:rPr>
          <w:lang w:val="en-US" w:eastAsia="en-IL"/>
        </w:rPr>
      </w:pPr>
    </w:p>
    <w:p w14:paraId="3AE1001A" w14:textId="034DAAA3" w:rsidR="00604370" w:rsidRPr="00FE667C" w:rsidRDefault="00604370" w:rsidP="00C363AE">
      <w:pPr>
        <w:jc w:val="both"/>
        <w:rPr>
          <w:lang w:val="en-US" w:eastAsia="en-IL"/>
        </w:rPr>
      </w:pPr>
      <w:r>
        <w:rPr>
          <w:lang w:val="en-US" w:eastAsia="en-IL"/>
        </w:rPr>
        <w:t>Note: The larger last pulled ball was not yet implemented.</w:t>
      </w:r>
    </w:p>
    <w:p w14:paraId="45F4F353" w14:textId="7CE95C47" w:rsidR="00A5543B" w:rsidRDefault="00A5543B" w:rsidP="00C363AE">
      <w:pPr>
        <w:jc w:val="both"/>
        <w:rPr>
          <w:lang w:val="en-US" w:eastAsia="en-IL"/>
        </w:rPr>
      </w:pPr>
    </w:p>
    <w:p w14:paraId="6E7AE68B" w14:textId="7BEB5CED" w:rsidR="00FD78C3" w:rsidRDefault="00FD78C3" w:rsidP="00C363AE">
      <w:pPr>
        <w:jc w:val="both"/>
        <w:rPr>
          <w:lang w:val="en-US" w:eastAsia="en-IL"/>
        </w:rPr>
      </w:pPr>
    </w:p>
    <w:p w14:paraId="0F58E8CF" w14:textId="42905C4B" w:rsidR="00FD78C3" w:rsidRDefault="00FD78C3" w:rsidP="00C363AE">
      <w:pPr>
        <w:pStyle w:val="Heading1"/>
        <w:rPr>
          <w:lang w:val="en-US"/>
        </w:rPr>
      </w:pPr>
      <w:r>
        <w:rPr>
          <w:lang w:val="en-US"/>
        </w:rPr>
        <w:t>Out of Scope</w:t>
      </w:r>
    </w:p>
    <w:p w14:paraId="37319405" w14:textId="39C35181" w:rsidR="00032050" w:rsidRPr="00032050" w:rsidRDefault="00032050" w:rsidP="00C363AE">
      <w:pPr>
        <w:jc w:val="both"/>
        <w:rPr>
          <w:lang w:val="en-US" w:eastAsia="en-IL"/>
        </w:rPr>
      </w:pPr>
      <w:r>
        <w:rPr>
          <w:lang w:val="en-US" w:eastAsia="en-IL"/>
        </w:rPr>
        <w:t xml:space="preserve">The following features are good to </w:t>
      </w:r>
      <w:r w:rsidR="00757969">
        <w:rPr>
          <w:lang w:val="en-US" w:eastAsia="en-IL"/>
        </w:rPr>
        <w:t>have but</w:t>
      </w:r>
      <w:r>
        <w:rPr>
          <w:lang w:val="en-US" w:eastAsia="en-IL"/>
        </w:rPr>
        <w:t xml:space="preserve"> are not planned for the current implementation.</w:t>
      </w:r>
    </w:p>
    <w:p w14:paraId="16D3D97A" w14:textId="31B543AF" w:rsidR="00FD78C3" w:rsidRPr="0051316F" w:rsidRDefault="00FD78C3" w:rsidP="00C363AE">
      <w:pPr>
        <w:pStyle w:val="ListParagraph"/>
        <w:numPr>
          <w:ilvl w:val="0"/>
          <w:numId w:val="4"/>
        </w:numPr>
        <w:jc w:val="both"/>
        <w:rPr>
          <w:lang w:val="en-US" w:eastAsia="en-IL"/>
        </w:rPr>
      </w:pPr>
      <w:r w:rsidRPr="0051316F">
        <w:rPr>
          <w:lang w:val="en-US" w:eastAsia="en-IL"/>
        </w:rPr>
        <w:t>Security/anti cheaters measures.</w:t>
      </w:r>
    </w:p>
    <w:p w14:paraId="3F82059C" w14:textId="2A269AF2" w:rsidR="00223938" w:rsidRPr="0051316F" w:rsidRDefault="006E1B72" w:rsidP="00C363AE">
      <w:pPr>
        <w:pStyle w:val="ListParagraph"/>
        <w:numPr>
          <w:ilvl w:val="0"/>
          <w:numId w:val="4"/>
        </w:numPr>
        <w:jc w:val="both"/>
        <w:rPr>
          <w:lang w:val="en-US" w:eastAsia="en-IL"/>
        </w:rPr>
      </w:pPr>
      <w:r w:rsidRPr="0051316F">
        <w:rPr>
          <w:lang w:val="en-US" w:eastAsia="en-IL"/>
        </w:rPr>
        <w:t>Offline / connectivity issues handling</w:t>
      </w:r>
      <w:r w:rsidR="00CA0CA8">
        <w:rPr>
          <w:lang w:val="en-US" w:eastAsia="en-IL"/>
        </w:rPr>
        <w:t xml:space="preserve"> and full testing.</w:t>
      </w:r>
    </w:p>
    <w:p w14:paraId="7EE1D434" w14:textId="3B0832ED" w:rsidR="0051316F" w:rsidRDefault="006E1B72" w:rsidP="00C363AE">
      <w:pPr>
        <w:pStyle w:val="ListParagraph"/>
        <w:numPr>
          <w:ilvl w:val="0"/>
          <w:numId w:val="4"/>
        </w:numPr>
        <w:jc w:val="both"/>
        <w:rPr>
          <w:lang w:val="en-US" w:eastAsia="en-IL"/>
        </w:rPr>
      </w:pPr>
      <w:r w:rsidRPr="0051316F">
        <w:rPr>
          <w:lang w:val="en-US" w:eastAsia="en-IL"/>
        </w:rPr>
        <w:t>Limited to 20 users</w:t>
      </w:r>
      <w:r w:rsidR="00032050">
        <w:rPr>
          <w:lang w:val="en-US" w:eastAsia="en-IL"/>
        </w:rPr>
        <w:t xml:space="preserve"> only</w:t>
      </w:r>
      <w:r w:rsidRPr="0051316F">
        <w:rPr>
          <w:lang w:val="en-US" w:eastAsia="en-IL"/>
        </w:rPr>
        <w:t xml:space="preserve"> at most on the application (free Photon limitation)</w:t>
      </w:r>
    </w:p>
    <w:p w14:paraId="0A5D5705" w14:textId="39E02200" w:rsidR="0051316F" w:rsidRDefault="0096162A" w:rsidP="00C363AE">
      <w:pPr>
        <w:pStyle w:val="ListParagraph"/>
        <w:numPr>
          <w:ilvl w:val="0"/>
          <w:numId w:val="4"/>
        </w:numPr>
        <w:jc w:val="both"/>
        <w:rPr>
          <w:lang w:val="en-US" w:eastAsia="en-IL"/>
        </w:rPr>
      </w:pPr>
      <w:r w:rsidRPr="0051316F">
        <w:rPr>
          <w:lang w:val="en-US" w:eastAsia="en-IL"/>
        </w:rPr>
        <w:t xml:space="preserve">The center number should be free from the beginning, </w:t>
      </w:r>
      <w:r w:rsidR="00725E2B" w:rsidRPr="0051316F">
        <w:rPr>
          <w:lang w:val="en-US" w:eastAsia="en-IL"/>
        </w:rPr>
        <w:t>it is right now a</w:t>
      </w:r>
      <w:r w:rsidRPr="0051316F">
        <w:rPr>
          <w:lang w:val="en-US" w:eastAsia="en-IL"/>
        </w:rPr>
        <w:t xml:space="preserve"> standard bingo tile.</w:t>
      </w:r>
    </w:p>
    <w:p w14:paraId="063D54B8" w14:textId="5BB94D14" w:rsidR="006E1B72" w:rsidRDefault="0051316F" w:rsidP="00C363AE">
      <w:pPr>
        <w:pStyle w:val="ListParagraph"/>
        <w:numPr>
          <w:ilvl w:val="0"/>
          <w:numId w:val="4"/>
        </w:numPr>
        <w:jc w:val="both"/>
        <w:rPr>
          <w:lang w:val="en-US" w:eastAsia="en-IL"/>
        </w:rPr>
      </w:pPr>
      <w:r w:rsidRPr="0051316F">
        <w:rPr>
          <w:lang w:val="en-US" w:eastAsia="en-IL"/>
        </w:rPr>
        <w:t>The most recent</w:t>
      </w:r>
      <w:r w:rsidR="00032050">
        <w:rPr>
          <w:lang w:val="en-US" w:eastAsia="en-IL"/>
        </w:rPr>
        <w:t>ly</w:t>
      </w:r>
      <w:r w:rsidRPr="0051316F">
        <w:rPr>
          <w:lang w:val="en-US" w:eastAsia="en-IL"/>
        </w:rPr>
        <w:t xml:space="preserve"> pulled ball is not bigger or marked differently than the other previously drawn ones.</w:t>
      </w:r>
    </w:p>
    <w:p w14:paraId="1C98EE02" w14:textId="25E29403" w:rsidR="0051316F" w:rsidRDefault="0051316F" w:rsidP="00C363AE">
      <w:pPr>
        <w:pStyle w:val="ListParagraph"/>
        <w:numPr>
          <w:ilvl w:val="0"/>
          <w:numId w:val="4"/>
        </w:numPr>
        <w:jc w:val="both"/>
        <w:rPr>
          <w:lang w:val="en-US" w:eastAsia="en-IL"/>
        </w:rPr>
      </w:pPr>
      <w:r>
        <w:rPr>
          <w:lang w:val="en-US" w:eastAsia="en-IL"/>
        </w:rPr>
        <w:t>Action should have a more animated feedback, given the time constraints this was considered at a lower priority.</w:t>
      </w:r>
    </w:p>
    <w:p w14:paraId="00550B8A" w14:textId="3908B674" w:rsidR="00681B6E" w:rsidRDefault="00681B6E" w:rsidP="00C363AE">
      <w:pPr>
        <w:pStyle w:val="ListParagraph"/>
        <w:numPr>
          <w:ilvl w:val="0"/>
          <w:numId w:val="4"/>
        </w:numPr>
        <w:jc w:val="both"/>
        <w:rPr>
          <w:lang w:val="en-US" w:eastAsia="en-IL"/>
        </w:rPr>
      </w:pPr>
      <w:r>
        <w:rPr>
          <w:lang w:val="en-US" w:eastAsia="en-IL"/>
        </w:rPr>
        <w:t xml:space="preserve">Although the board size and most UI elements are flexible and are generated on runtime, some UI elements such as the size of Tiles are predetermined, </w:t>
      </w:r>
      <w:proofErr w:type="gramStart"/>
      <w:r>
        <w:rPr>
          <w:lang w:val="en-US" w:eastAsia="en-IL"/>
        </w:rPr>
        <w:t>in order to</w:t>
      </w:r>
      <w:proofErr w:type="gramEnd"/>
      <w:r>
        <w:rPr>
          <w:lang w:val="en-US" w:eastAsia="en-IL"/>
        </w:rPr>
        <w:t xml:space="preserve"> ensure number readability and location within the tile.</w:t>
      </w:r>
    </w:p>
    <w:p w14:paraId="1E4C5EB4" w14:textId="5A7BAF72" w:rsidR="00CA0CA8" w:rsidRDefault="00CA0CA8" w:rsidP="00C363AE">
      <w:pPr>
        <w:pStyle w:val="ListParagraph"/>
        <w:numPr>
          <w:ilvl w:val="0"/>
          <w:numId w:val="4"/>
        </w:numPr>
        <w:jc w:val="both"/>
        <w:rPr>
          <w:lang w:val="en-US" w:eastAsia="en-IL"/>
        </w:rPr>
      </w:pPr>
      <w:r>
        <w:rPr>
          <w:lang w:val="en-US" w:eastAsia="en-IL"/>
        </w:rPr>
        <w:t>A UML diagram could have upgraded this document, however due to time limitations it wasn’t made.</w:t>
      </w:r>
    </w:p>
    <w:p w14:paraId="3BF523E7" w14:textId="42840AC5" w:rsidR="00617C39" w:rsidRDefault="00617C39" w:rsidP="00C363AE">
      <w:pPr>
        <w:pStyle w:val="ListParagraph"/>
        <w:numPr>
          <w:ilvl w:val="0"/>
          <w:numId w:val="4"/>
        </w:numPr>
        <w:jc w:val="both"/>
        <w:rPr>
          <w:lang w:val="en-US" w:eastAsia="en-IL"/>
        </w:rPr>
      </w:pPr>
      <w:r>
        <w:rPr>
          <w:lang w:val="en-US" w:eastAsia="en-IL"/>
        </w:rPr>
        <w:t xml:space="preserve">Should consider implementing an algorithm that verifies the player receives higher chances of receiving a useful ball, </w:t>
      </w:r>
      <w:proofErr w:type="gramStart"/>
      <w:r>
        <w:rPr>
          <w:lang w:val="en-US" w:eastAsia="en-IL"/>
        </w:rPr>
        <w:t>in order to</w:t>
      </w:r>
      <w:proofErr w:type="gramEnd"/>
      <w:r>
        <w:rPr>
          <w:lang w:val="en-US" w:eastAsia="en-IL"/>
        </w:rPr>
        <w:t xml:space="preserve"> keep the players engaged and happy with their play</w:t>
      </w:r>
      <w:r w:rsidR="00AC1253">
        <w:rPr>
          <w:lang w:val="en-US" w:eastAsia="en-IL"/>
        </w:rPr>
        <w:t xml:space="preserve"> (based on reactions of watching players playing with my implementation)</w:t>
      </w:r>
      <w:r>
        <w:rPr>
          <w:lang w:val="en-US" w:eastAsia="en-IL"/>
        </w:rPr>
        <w:t>.</w:t>
      </w:r>
    </w:p>
    <w:p w14:paraId="5E9E07D9" w14:textId="709A25CA" w:rsidR="00CA0CA8" w:rsidRPr="0051316F" w:rsidRDefault="00CA0CA8" w:rsidP="00C363AE">
      <w:pPr>
        <w:pStyle w:val="ListParagraph"/>
        <w:numPr>
          <w:ilvl w:val="0"/>
          <w:numId w:val="4"/>
        </w:numPr>
        <w:jc w:val="both"/>
        <w:rPr>
          <w:lang w:val="en-US" w:eastAsia="en-IL"/>
        </w:rPr>
      </w:pPr>
      <w:r>
        <w:rPr>
          <w:lang w:val="en-US" w:eastAsia="en-IL"/>
        </w:rPr>
        <w:t>The UI elements and overall look could be improved, especially the sharpness of the UI elements on a full screen.</w:t>
      </w:r>
    </w:p>
    <w:p w14:paraId="29D78D37" w14:textId="77777777" w:rsidR="0051316F" w:rsidRDefault="0051316F" w:rsidP="00C363AE">
      <w:pPr>
        <w:jc w:val="both"/>
        <w:rPr>
          <w:lang w:val="en-US" w:eastAsia="en-IL"/>
        </w:rPr>
      </w:pPr>
    </w:p>
    <w:p w14:paraId="5566E587" w14:textId="02845A08" w:rsidR="00223938" w:rsidRDefault="00223938" w:rsidP="00C363AE">
      <w:pPr>
        <w:pStyle w:val="Heading1"/>
        <w:rPr>
          <w:lang w:val="en-US"/>
        </w:rPr>
      </w:pPr>
      <w:r>
        <w:rPr>
          <w:lang w:val="en-US"/>
        </w:rPr>
        <w:t>Actions</w:t>
      </w:r>
    </w:p>
    <w:p w14:paraId="3B7AC3D0" w14:textId="4608A796" w:rsidR="00DA14F7" w:rsidRDefault="00DA14F7" w:rsidP="00C363AE">
      <w:pPr>
        <w:jc w:val="both"/>
        <w:rPr>
          <w:lang w:val="en-US" w:eastAsia="en-IL"/>
        </w:rPr>
      </w:pPr>
      <w:r>
        <w:rPr>
          <w:lang w:val="en-US" w:eastAsia="en-IL"/>
        </w:rPr>
        <w:t>Pregame Server –</w:t>
      </w:r>
    </w:p>
    <w:p w14:paraId="2EE74728" w14:textId="19BE6E3A" w:rsidR="00DA14F7" w:rsidRDefault="00DA14F7" w:rsidP="00B95174">
      <w:pPr>
        <w:rPr>
          <w:lang w:val="en-US" w:eastAsia="en-IL"/>
        </w:rPr>
      </w:pPr>
      <w:r>
        <w:rPr>
          <w:lang w:val="en-US" w:eastAsia="en-IL"/>
        </w:rPr>
        <w:t>Initiate the game when enough players have joined</w:t>
      </w:r>
    </w:p>
    <w:p w14:paraId="52358F7D" w14:textId="77777777" w:rsidR="00DA14F7" w:rsidRDefault="00DA14F7" w:rsidP="00B95174">
      <w:pPr>
        <w:rPr>
          <w:lang w:val="en-US" w:eastAsia="en-IL"/>
        </w:rPr>
      </w:pPr>
    </w:p>
    <w:p w14:paraId="2A7E8A4C" w14:textId="3A4D1DBE" w:rsidR="00223938" w:rsidRDefault="0028333B" w:rsidP="00B95174">
      <w:pPr>
        <w:rPr>
          <w:lang w:val="en-US" w:eastAsia="en-IL"/>
        </w:rPr>
      </w:pPr>
      <w:r>
        <w:rPr>
          <w:lang w:val="en-US" w:eastAsia="en-IL"/>
        </w:rPr>
        <w:t>Game manager / Server –</w:t>
      </w:r>
      <w:r>
        <w:rPr>
          <w:lang w:val="en-US" w:eastAsia="en-IL"/>
        </w:rPr>
        <w:br/>
        <w:t>Generate random game boards</w:t>
      </w:r>
    </w:p>
    <w:p w14:paraId="14B85E23" w14:textId="6CCBF84C" w:rsidR="0028333B" w:rsidRDefault="0028333B" w:rsidP="00B95174">
      <w:pPr>
        <w:rPr>
          <w:lang w:val="en-US" w:eastAsia="en-IL"/>
        </w:rPr>
      </w:pPr>
      <w:r>
        <w:rPr>
          <w:lang w:val="en-US" w:eastAsia="en-IL"/>
        </w:rPr>
        <w:t>Pull a new number and display it</w:t>
      </w:r>
      <w:r>
        <w:rPr>
          <w:lang w:val="en-US" w:eastAsia="en-IL"/>
        </w:rPr>
        <w:br/>
        <w:t>Display scores by the end of the game</w:t>
      </w:r>
    </w:p>
    <w:p w14:paraId="7018D39D" w14:textId="24231484" w:rsidR="00DA14F7" w:rsidRDefault="00DA14F7" w:rsidP="00B95174">
      <w:pPr>
        <w:rPr>
          <w:lang w:val="en-US" w:eastAsia="en-IL"/>
        </w:rPr>
      </w:pPr>
      <w:r>
        <w:rPr>
          <w:lang w:val="en-US" w:eastAsia="en-IL"/>
        </w:rPr>
        <w:br/>
        <w:t>Pregame player –</w:t>
      </w:r>
    </w:p>
    <w:p w14:paraId="51A6096B" w14:textId="77777777" w:rsidR="00DA14F7" w:rsidRDefault="00DA14F7" w:rsidP="00B95174">
      <w:pPr>
        <w:rPr>
          <w:lang w:val="en-US" w:eastAsia="en-IL"/>
        </w:rPr>
      </w:pPr>
      <w:r>
        <w:rPr>
          <w:lang w:val="en-US" w:eastAsia="en-IL"/>
        </w:rPr>
        <w:t>Allow name change</w:t>
      </w:r>
    </w:p>
    <w:p w14:paraId="0ED16701" w14:textId="576AE12B" w:rsidR="0028333B" w:rsidRDefault="00DA14F7" w:rsidP="00B95174">
      <w:pPr>
        <w:rPr>
          <w:lang w:val="en-US" w:eastAsia="en-IL"/>
        </w:rPr>
      </w:pPr>
      <w:r>
        <w:rPr>
          <w:lang w:val="en-US" w:eastAsia="en-IL"/>
        </w:rPr>
        <w:t>Join game</w:t>
      </w:r>
      <w:r>
        <w:rPr>
          <w:lang w:val="en-US" w:eastAsia="en-IL"/>
        </w:rPr>
        <w:br/>
      </w:r>
    </w:p>
    <w:p w14:paraId="3BE05B49" w14:textId="3AE762E5" w:rsidR="0028333B" w:rsidRDefault="0028333B" w:rsidP="00B95174">
      <w:pPr>
        <w:rPr>
          <w:lang w:val="en-GB" w:eastAsia="en-IL"/>
        </w:rPr>
      </w:pPr>
      <w:r>
        <w:rPr>
          <w:lang w:val="en-US" w:eastAsia="en-IL"/>
        </w:rPr>
        <w:t>Player –</w:t>
      </w:r>
    </w:p>
    <w:p w14:paraId="59C9B31F" w14:textId="0C164DF6" w:rsidR="000A4877" w:rsidRPr="000A4877" w:rsidRDefault="000A4877" w:rsidP="00B95174">
      <w:pPr>
        <w:rPr>
          <w:lang w:val="en-GB" w:eastAsia="en-IL"/>
        </w:rPr>
      </w:pPr>
      <w:r>
        <w:rPr>
          <w:lang w:val="en-GB" w:eastAsia="en-IL"/>
        </w:rPr>
        <w:t>Click to earn points</w:t>
      </w:r>
    </w:p>
    <w:p w14:paraId="5D7DF963" w14:textId="20B6D99A" w:rsidR="0028333B" w:rsidRDefault="0028333B" w:rsidP="00B95174">
      <w:pPr>
        <w:rPr>
          <w:lang w:val="en-US" w:eastAsia="en-IL"/>
        </w:rPr>
      </w:pPr>
      <w:r>
        <w:rPr>
          <w:lang w:val="en-US" w:eastAsia="en-IL"/>
        </w:rPr>
        <w:t>Click on possible bingo numbers</w:t>
      </w:r>
    </w:p>
    <w:p w14:paraId="21C6BDD7" w14:textId="12CCD921" w:rsidR="0028333B" w:rsidRDefault="0028333B" w:rsidP="00B95174">
      <w:pPr>
        <w:rPr>
          <w:lang w:val="en-US" w:eastAsia="en-IL"/>
        </w:rPr>
      </w:pPr>
      <w:r>
        <w:rPr>
          <w:lang w:val="en-US" w:eastAsia="en-IL"/>
        </w:rPr>
        <w:t>Declare a Bingo</w:t>
      </w:r>
    </w:p>
    <w:p w14:paraId="57B288D9" w14:textId="74E9392C" w:rsidR="000A4877" w:rsidRDefault="000A4877" w:rsidP="00B95174">
      <w:pPr>
        <w:rPr>
          <w:lang w:val="en-US" w:eastAsia="en-IL"/>
        </w:rPr>
      </w:pPr>
      <w:r>
        <w:rPr>
          <w:lang w:val="en-US" w:eastAsia="en-IL"/>
        </w:rPr>
        <w:t>Fill a progress bar</w:t>
      </w:r>
    </w:p>
    <w:p w14:paraId="6E812E14" w14:textId="193F5825" w:rsidR="00223938" w:rsidRDefault="0028333B" w:rsidP="00B95174">
      <w:pPr>
        <w:rPr>
          <w:lang w:val="en-US" w:eastAsia="en-IL"/>
        </w:rPr>
      </w:pPr>
      <w:r>
        <w:rPr>
          <w:lang w:val="en-US" w:eastAsia="en-IL"/>
        </w:rPr>
        <w:t>Use a powerup</w:t>
      </w:r>
      <w:r>
        <w:rPr>
          <w:lang w:val="en-US" w:eastAsia="en-IL"/>
        </w:rPr>
        <w:br/>
        <w:t>Announce a game over if all numbers were picked up, or if local time ran out</w:t>
      </w:r>
      <w:r>
        <w:rPr>
          <w:lang w:val="en-US" w:eastAsia="en-IL"/>
        </w:rPr>
        <w:br/>
      </w:r>
      <w:r>
        <w:rPr>
          <w:lang w:val="en-US" w:eastAsia="en-IL"/>
        </w:rPr>
        <w:br/>
        <w:t>Bingo Number –</w:t>
      </w:r>
    </w:p>
    <w:p w14:paraId="5443D3A0" w14:textId="399757A0" w:rsidR="0028333B" w:rsidRDefault="0028333B" w:rsidP="00B95174">
      <w:pPr>
        <w:rPr>
          <w:lang w:val="en-US" w:eastAsia="en-IL"/>
        </w:rPr>
      </w:pPr>
      <w:r>
        <w:rPr>
          <w:lang w:val="en-US" w:eastAsia="en-IL"/>
        </w:rPr>
        <w:t>Be clicked – if is valid score points, fill meter etc</w:t>
      </w:r>
      <w:r w:rsidR="00DA14F7">
        <w:rPr>
          <w:lang w:val="en-US" w:eastAsia="en-IL"/>
        </w:rPr>
        <w:t>.</w:t>
      </w:r>
    </w:p>
    <w:p w14:paraId="02551217" w14:textId="071CCC71" w:rsidR="0028333B" w:rsidRDefault="0028333B" w:rsidP="00B95174">
      <w:pPr>
        <w:rPr>
          <w:lang w:val="en-US" w:eastAsia="en-IL"/>
        </w:rPr>
      </w:pPr>
      <w:r>
        <w:rPr>
          <w:lang w:val="en-US" w:eastAsia="en-IL"/>
        </w:rPr>
        <w:t>Indicate status – not used, clicked correctly, clicked incorrectly (and return to not used)</w:t>
      </w:r>
      <w:r w:rsidR="001841D3">
        <w:rPr>
          <w:lang w:val="en-US" w:eastAsia="en-IL"/>
        </w:rPr>
        <w:br/>
      </w:r>
      <w:r w:rsidR="001841D3">
        <w:rPr>
          <w:lang w:val="en-US" w:eastAsia="en-IL"/>
        </w:rPr>
        <w:br/>
        <w:t>Timer -</w:t>
      </w:r>
      <w:r w:rsidR="001841D3">
        <w:rPr>
          <w:lang w:val="en-US" w:eastAsia="en-IL"/>
        </w:rPr>
        <w:br/>
        <w:t>Show the current player’s time left for the game</w:t>
      </w:r>
      <w:r w:rsidR="00FB1E5C">
        <w:rPr>
          <w:lang w:val="en-US" w:eastAsia="en-IL"/>
        </w:rPr>
        <w:br/>
      </w:r>
      <w:r w:rsidR="00FB1E5C">
        <w:rPr>
          <w:lang w:val="en-US" w:eastAsia="en-IL"/>
        </w:rPr>
        <w:br/>
        <w:t>Score Display –</w:t>
      </w:r>
    </w:p>
    <w:p w14:paraId="613E4DD3" w14:textId="4F2558D8" w:rsidR="00FB1E5C" w:rsidRDefault="00FB1E5C" w:rsidP="00B95174">
      <w:pPr>
        <w:rPr>
          <w:lang w:val="en-US" w:eastAsia="en-IL"/>
        </w:rPr>
      </w:pPr>
      <w:r>
        <w:rPr>
          <w:lang w:val="en-US" w:eastAsia="en-IL"/>
        </w:rPr>
        <w:t>Format points and display them</w:t>
      </w:r>
      <w:r w:rsidR="00C95467">
        <w:rPr>
          <w:lang w:val="en-US" w:eastAsia="en-IL"/>
        </w:rPr>
        <w:br/>
      </w:r>
      <w:r w:rsidR="00C95467">
        <w:rPr>
          <w:lang w:val="en-US" w:eastAsia="en-IL"/>
        </w:rPr>
        <w:br/>
        <w:t xml:space="preserve">Ball – </w:t>
      </w:r>
    </w:p>
    <w:p w14:paraId="54E818B4" w14:textId="161404E1" w:rsidR="00C95467" w:rsidRDefault="00C95467" w:rsidP="00C363AE">
      <w:pPr>
        <w:jc w:val="both"/>
        <w:rPr>
          <w:lang w:val="en-US" w:eastAsia="en-IL"/>
        </w:rPr>
      </w:pPr>
      <w:r>
        <w:rPr>
          <w:lang w:val="en-US" w:eastAsia="en-IL"/>
        </w:rPr>
        <w:t>Holds value and time pulled</w:t>
      </w:r>
    </w:p>
    <w:p w14:paraId="1540A657" w14:textId="22173D71" w:rsidR="00223938" w:rsidRDefault="00223938" w:rsidP="00C363AE">
      <w:pPr>
        <w:pStyle w:val="Heading1"/>
        <w:rPr>
          <w:lang w:val="en-US"/>
        </w:rPr>
      </w:pPr>
      <w:r>
        <w:rPr>
          <w:lang w:val="en-US"/>
        </w:rPr>
        <w:t>Screens</w:t>
      </w:r>
    </w:p>
    <w:p w14:paraId="709CDF9B" w14:textId="2D01B839" w:rsidR="00057EFE" w:rsidRDefault="00057EFE" w:rsidP="00057EFE">
      <w:pPr>
        <w:rPr>
          <w:lang w:val="en-US" w:eastAsia="en-IL"/>
        </w:rPr>
      </w:pPr>
      <w:r>
        <w:rPr>
          <w:lang w:val="en-US" w:eastAsia="en-IL"/>
        </w:rPr>
        <w:t>The following screens are proposed for a full version of the game. However, due to time limitations and priorities only some of them are implemented.</w:t>
      </w:r>
    </w:p>
    <w:p w14:paraId="36052791" w14:textId="77777777" w:rsidR="00057EFE" w:rsidRPr="00057EFE" w:rsidRDefault="00057EFE" w:rsidP="00057EFE">
      <w:pPr>
        <w:rPr>
          <w:lang w:val="en-US" w:eastAsia="en-IL"/>
        </w:rPr>
      </w:pPr>
    </w:p>
    <w:p w14:paraId="65068F93" w14:textId="23086949" w:rsidR="00223938" w:rsidRDefault="00A23F58" w:rsidP="00C363AE">
      <w:pPr>
        <w:jc w:val="both"/>
        <w:rPr>
          <w:lang w:val="en-US" w:eastAsia="en-IL"/>
        </w:rPr>
      </w:pPr>
      <w:r>
        <w:rPr>
          <w:lang w:val="en-US" w:eastAsia="en-IL"/>
        </w:rPr>
        <w:t>Server Main menu</w:t>
      </w:r>
    </w:p>
    <w:p w14:paraId="1C2AA9F0" w14:textId="303FC62F" w:rsidR="00223938" w:rsidRDefault="00A23F58" w:rsidP="00C363AE">
      <w:pPr>
        <w:jc w:val="both"/>
        <w:rPr>
          <w:lang w:val="en-US" w:eastAsia="en-IL"/>
        </w:rPr>
      </w:pPr>
      <w:r>
        <w:rPr>
          <w:lang w:val="en-US" w:eastAsia="en-IL"/>
        </w:rPr>
        <w:t>Player Main menu</w:t>
      </w:r>
    </w:p>
    <w:p w14:paraId="19A2B399" w14:textId="1CFAA4E7" w:rsidR="00A23F58" w:rsidRDefault="00A23F58" w:rsidP="00C363AE">
      <w:pPr>
        <w:jc w:val="both"/>
        <w:rPr>
          <w:lang w:val="en-US" w:eastAsia="en-IL"/>
        </w:rPr>
      </w:pPr>
      <w:r>
        <w:rPr>
          <w:lang w:val="en-US" w:eastAsia="en-IL"/>
        </w:rPr>
        <w:t>Player in game board</w:t>
      </w:r>
    </w:p>
    <w:p w14:paraId="5694F74D" w14:textId="01869FE1" w:rsidR="00A23F58" w:rsidRDefault="00A23F58" w:rsidP="00C363AE">
      <w:pPr>
        <w:jc w:val="both"/>
        <w:rPr>
          <w:lang w:val="en-US" w:eastAsia="en-IL"/>
        </w:rPr>
      </w:pPr>
      <w:r>
        <w:rPr>
          <w:lang w:val="en-US" w:eastAsia="en-IL"/>
        </w:rPr>
        <w:t>Player special power up screen</w:t>
      </w:r>
    </w:p>
    <w:p w14:paraId="24B02FA4" w14:textId="58E87F25" w:rsidR="00A23F58" w:rsidRDefault="00A23F58" w:rsidP="00C363AE">
      <w:pPr>
        <w:jc w:val="both"/>
        <w:rPr>
          <w:lang w:val="en-US" w:eastAsia="en-IL"/>
        </w:rPr>
      </w:pPr>
      <w:r>
        <w:rPr>
          <w:lang w:val="en-US" w:eastAsia="en-IL"/>
        </w:rPr>
        <w:t>End game scores</w:t>
      </w:r>
    </w:p>
    <w:p w14:paraId="53681942" w14:textId="4EC26D3E" w:rsidR="00223938" w:rsidRDefault="00223938" w:rsidP="00C363AE">
      <w:pPr>
        <w:pStyle w:val="Heading1"/>
        <w:rPr>
          <w:lang w:val="en-US"/>
        </w:rPr>
      </w:pPr>
      <w:r>
        <w:rPr>
          <w:lang w:val="en-US"/>
        </w:rPr>
        <w:t>Controls</w:t>
      </w:r>
    </w:p>
    <w:p w14:paraId="13E5B5F3" w14:textId="1F2CF937" w:rsidR="00223938" w:rsidRDefault="00057EFE" w:rsidP="00B95174">
      <w:pPr>
        <w:pStyle w:val="Heading2"/>
        <w:rPr>
          <w:lang w:val="en-US"/>
        </w:rPr>
      </w:pPr>
      <w:r>
        <w:rPr>
          <w:sz w:val="22"/>
          <w:szCs w:val="22"/>
          <w:lang w:val="en-US"/>
        </w:rPr>
        <w:t>The game is m</w:t>
      </w:r>
      <w:r w:rsidR="00223938" w:rsidRPr="006E1A48">
        <w:rPr>
          <w:sz w:val="22"/>
          <w:szCs w:val="22"/>
          <w:lang w:val="en-US"/>
        </w:rPr>
        <w:t>ouse based only.</w:t>
      </w:r>
      <w:r w:rsidR="009610D8">
        <w:rPr>
          <w:lang w:val="en-US"/>
        </w:rPr>
        <w:br/>
      </w:r>
      <w:r w:rsidR="009610D8">
        <w:rPr>
          <w:lang w:val="en-US"/>
        </w:rPr>
        <w:br/>
        <w:t>Audio</w:t>
      </w:r>
    </w:p>
    <w:p w14:paraId="7A039AFA" w14:textId="27972A96" w:rsidR="009610D8" w:rsidRDefault="009610D8" w:rsidP="00C363AE">
      <w:pPr>
        <w:pStyle w:val="Heading1"/>
        <w:rPr>
          <w:lang w:val="en-US"/>
        </w:rPr>
      </w:pPr>
      <w:r>
        <w:rPr>
          <w:lang w:val="en-US"/>
        </w:rPr>
        <w:t>Sound Effects</w:t>
      </w:r>
    </w:p>
    <w:p w14:paraId="6D4977E9" w14:textId="7E0A32ED" w:rsidR="009610D8" w:rsidRDefault="0051316F" w:rsidP="00C363AE">
      <w:pPr>
        <w:jc w:val="both"/>
        <w:rPr>
          <w:lang w:val="en-US" w:eastAsia="en-IL"/>
        </w:rPr>
      </w:pPr>
      <w:r>
        <w:rPr>
          <w:lang w:val="en-US" w:eastAsia="en-IL"/>
        </w:rPr>
        <w:t>The game should indicate on the following actions. The following actions –</w:t>
      </w:r>
    </w:p>
    <w:p w14:paraId="5D9A578C" w14:textId="15D21DBB" w:rsidR="0051316F" w:rsidRDefault="0051316F" w:rsidP="00C363AE">
      <w:pPr>
        <w:pStyle w:val="ListParagraph"/>
        <w:numPr>
          <w:ilvl w:val="0"/>
          <w:numId w:val="4"/>
        </w:numPr>
        <w:jc w:val="both"/>
        <w:rPr>
          <w:lang w:val="en-US" w:eastAsia="en-IL"/>
        </w:rPr>
      </w:pPr>
      <w:r>
        <w:rPr>
          <w:lang w:val="en-US" w:eastAsia="en-IL"/>
        </w:rPr>
        <w:t>Clicking on a rightfully selected tile.</w:t>
      </w:r>
    </w:p>
    <w:p w14:paraId="1C2EBDAF" w14:textId="2B5FD098" w:rsidR="0051316F" w:rsidRDefault="0051316F" w:rsidP="00C363AE">
      <w:pPr>
        <w:pStyle w:val="ListParagraph"/>
        <w:numPr>
          <w:ilvl w:val="0"/>
          <w:numId w:val="4"/>
        </w:numPr>
        <w:jc w:val="both"/>
        <w:rPr>
          <w:lang w:val="en-US" w:eastAsia="en-IL"/>
        </w:rPr>
      </w:pPr>
      <w:r>
        <w:rPr>
          <w:lang w:val="en-US" w:eastAsia="en-IL"/>
        </w:rPr>
        <w:t>Clicking on a wrongfully selected tile, either already selected, or not yet called.</w:t>
      </w:r>
    </w:p>
    <w:p w14:paraId="2C6650C2" w14:textId="7E78141C" w:rsidR="0051316F" w:rsidRDefault="0051316F" w:rsidP="00C363AE">
      <w:pPr>
        <w:pStyle w:val="ListParagraph"/>
        <w:numPr>
          <w:ilvl w:val="0"/>
          <w:numId w:val="4"/>
        </w:numPr>
        <w:jc w:val="both"/>
        <w:rPr>
          <w:lang w:val="en-US" w:eastAsia="en-IL"/>
        </w:rPr>
      </w:pPr>
      <w:r>
        <w:rPr>
          <w:lang w:val="en-US" w:eastAsia="en-IL"/>
        </w:rPr>
        <w:t>Scoring a bingo</w:t>
      </w:r>
    </w:p>
    <w:p w14:paraId="5FA87FBD" w14:textId="28FE3C77" w:rsidR="0051316F" w:rsidRPr="00DA37E8" w:rsidRDefault="0051316F" w:rsidP="00C363AE">
      <w:pPr>
        <w:pStyle w:val="ListParagraph"/>
        <w:numPr>
          <w:ilvl w:val="0"/>
          <w:numId w:val="4"/>
        </w:numPr>
        <w:jc w:val="both"/>
        <w:rPr>
          <w:lang w:val="en-US" w:eastAsia="en-IL"/>
        </w:rPr>
      </w:pPr>
      <w:r w:rsidRPr="00DA37E8">
        <w:rPr>
          <w:lang w:val="en-US" w:eastAsia="en-IL"/>
        </w:rPr>
        <w:t>Using a powerup</w:t>
      </w:r>
    </w:p>
    <w:p w14:paraId="3C627B5F" w14:textId="3B7F7FF9" w:rsidR="0051316F" w:rsidRPr="00DA37E8" w:rsidRDefault="0051316F" w:rsidP="00C363AE">
      <w:pPr>
        <w:pStyle w:val="ListParagraph"/>
        <w:numPr>
          <w:ilvl w:val="0"/>
          <w:numId w:val="4"/>
        </w:numPr>
        <w:jc w:val="both"/>
        <w:rPr>
          <w:lang w:val="en-US" w:eastAsia="en-IL"/>
        </w:rPr>
      </w:pPr>
      <w:r w:rsidRPr="00DA37E8">
        <w:rPr>
          <w:lang w:val="en-US" w:eastAsia="en-IL"/>
        </w:rPr>
        <w:t>Filling the powerup meter</w:t>
      </w:r>
    </w:p>
    <w:p w14:paraId="2AD325BD" w14:textId="1FFAC7F6" w:rsidR="009610D8" w:rsidRPr="0051316F" w:rsidRDefault="0051316F" w:rsidP="00C363AE">
      <w:pPr>
        <w:pStyle w:val="ListParagraph"/>
        <w:numPr>
          <w:ilvl w:val="0"/>
          <w:numId w:val="4"/>
        </w:numPr>
        <w:jc w:val="both"/>
        <w:rPr>
          <w:lang w:val="en-US" w:eastAsia="en-IL"/>
        </w:rPr>
      </w:pPr>
      <w:r>
        <w:rPr>
          <w:lang w:val="en-US" w:eastAsia="en-IL"/>
        </w:rPr>
        <w:t>Game over</w:t>
      </w:r>
    </w:p>
    <w:p w14:paraId="2C447A24" w14:textId="61DF062E" w:rsidR="009610D8" w:rsidRDefault="009610D8" w:rsidP="00C363AE">
      <w:pPr>
        <w:pStyle w:val="Heading1"/>
        <w:rPr>
          <w:lang w:val="en-US"/>
        </w:rPr>
      </w:pPr>
      <w:r>
        <w:rPr>
          <w:lang w:val="en-US"/>
        </w:rPr>
        <w:t>Music</w:t>
      </w:r>
    </w:p>
    <w:p w14:paraId="43FCFDDC" w14:textId="313A3D61" w:rsidR="009610D8" w:rsidRDefault="0051316F" w:rsidP="00C363AE">
      <w:pPr>
        <w:jc w:val="both"/>
        <w:rPr>
          <w:lang w:val="en-US" w:eastAsia="en-IL"/>
        </w:rPr>
      </w:pPr>
      <w:r>
        <w:rPr>
          <w:lang w:val="en-US" w:eastAsia="en-IL"/>
        </w:rPr>
        <w:t>Should add a quitter (compared to the sound effects) background music.</w:t>
      </w:r>
    </w:p>
    <w:p w14:paraId="7AC4266D" w14:textId="52030CDF" w:rsidR="00C6561D" w:rsidRDefault="00C6561D" w:rsidP="00C363AE">
      <w:pPr>
        <w:jc w:val="both"/>
        <w:rPr>
          <w:lang w:val="en-US" w:eastAsia="en-IL"/>
        </w:rPr>
      </w:pPr>
    </w:p>
    <w:p w14:paraId="5A11A8CB" w14:textId="7B56CD34" w:rsidR="00C6561D" w:rsidRDefault="00C6561D" w:rsidP="00C363AE">
      <w:pPr>
        <w:pStyle w:val="Heading2"/>
        <w:jc w:val="both"/>
        <w:rPr>
          <w:lang w:val="en-US"/>
        </w:rPr>
      </w:pPr>
      <w:r>
        <w:rPr>
          <w:lang w:val="en-US"/>
        </w:rPr>
        <w:t>Gameplay Diagram</w:t>
      </w:r>
    </w:p>
    <w:p w14:paraId="4C0B4E48" w14:textId="0DE9C3D6" w:rsidR="00057EFE" w:rsidRPr="00057EFE" w:rsidRDefault="00057EFE" w:rsidP="00057EFE">
      <w:pPr>
        <w:rPr>
          <w:lang w:val="en-US" w:eastAsia="en-IL"/>
        </w:rPr>
      </w:pPr>
      <w:r>
        <w:rPr>
          <w:lang w:val="en-US" w:eastAsia="en-IL"/>
        </w:rPr>
        <w:t>Following is an initial location of the main game objects.</w:t>
      </w:r>
    </w:p>
    <w:p w14:paraId="6AFE7DB8" w14:textId="77777777" w:rsidR="00057EFE" w:rsidRDefault="00057EFE" w:rsidP="00057EFE">
      <w:pPr>
        <w:pStyle w:val="Heading1"/>
        <w:rPr>
          <w:lang w:val="en-US"/>
        </w:rPr>
      </w:pPr>
      <w:r>
        <w:rPr>
          <w:lang w:val="en-US"/>
        </w:rPr>
        <w:t>Screen Layout</w:t>
      </w:r>
    </w:p>
    <w:p w14:paraId="4029ED49" w14:textId="77777777" w:rsidR="00057EFE" w:rsidRPr="00604370" w:rsidRDefault="00057EFE" w:rsidP="00057EFE">
      <w:pPr>
        <w:jc w:val="both"/>
        <w:rPr>
          <w:lang w:val="en-US" w:eastAsia="en-IL"/>
        </w:rPr>
      </w:pPr>
      <w:r>
        <w:rPr>
          <w:lang w:val="en-US" w:eastAsia="en-IL"/>
        </w:rPr>
        <w:t>The guideline screen to be aimed for is as the following.</w:t>
      </w:r>
    </w:p>
    <w:p w14:paraId="2380E3A9" w14:textId="77777777" w:rsidR="00057EFE" w:rsidRDefault="00057EFE" w:rsidP="00057EFE">
      <w:pPr>
        <w:jc w:val="both"/>
        <w:rPr>
          <w:lang w:val="en-US" w:eastAsia="en-IL"/>
        </w:rPr>
      </w:pPr>
      <w:r>
        <w:rPr>
          <w:noProof/>
        </w:rPr>
        <w:drawing>
          <wp:inline distT="0" distB="0" distL="0" distR="0" wp14:anchorId="22AA9194" wp14:editId="049FA3AD">
            <wp:extent cx="5731510" cy="3223895"/>
            <wp:effectExtent l="0" t="0" r="254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5731510" cy="3223895"/>
                    </a:xfrm>
                    <a:prstGeom prst="rect">
                      <a:avLst/>
                    </a:prstGeom>
                  </pic:spPr>
                </pic:pic>
              </a:graphicData>
            </a:graphic>
          </wp:inline>
        </w:drawing>
      </w:r>
    </w:p>
    <w:p w14:paraId="55F31F24" w14:textId="77777777" w:rsidR="00057EFE" w:rsidRPr="00057EFE" w:rsidRDefault="00057EFE" w:rsidP="00057EFE">
      <w:pPr>
        <w:rPr>
          <w:lang w:val="en-US" w:eastAsia="en-IL"/>
        </w:rPr>
      </w:pPr>
    </w:p>
    <w:p w14:paraId="51D42629" w14:textId="0CCDE54C" w:rsidR="009610D8" w:rsidRPr="00D66D0E" w:rsidRDefault="009610D8" w:rsidP="00C363AE">
      <w:pPr>
        <w:jc w:val="both"/>
        <w:rPr>
          <w:lang w:val="en-GB" w:eastAsia="en-IL"/>
        </w:rPr>
      </w:pPr>
    </w:p>
    <w:p w14:paraId="51E2526D" w14:textId="77777777" w:rsidR="009610D8" w:rsidRPr="009610D8" w:rsidRDefault="009610D8" w:rsidP="00C363AE">
      <w:pPr>
        <w:jc w:val="both"/>
        <w:rPr>
          <w:lang w:val="en-US" w:eastAsia="en-IL"/>
        </w:rPr>
      </w:pPr>
    </w:p>
    <w:p w14:paraId="6910A330" w14:textId="77777777" w:rsidR="009610D8" w:rsidRPr="009610D8" w:rsidRDefault="009610D8" w:rsidP="00C363AE">
      <w:pPr>
        <w:jc w:val="both"/>
        <w:rPr>
          <w:lang w:val="en-US" w:eastAsia="en-IL"/>
        </w:rPr>
      </w:pPr>
    </w:p>
    <w:p w14:paraId="4922DF61" w14:textId="17E245F5" w:rsidR="00223938" w:rsidRDefault="00620245" w:rsidP="00C363AE">
      <w:pPr>
        <w:pStyle w:val="Heading2"/>
        <w:jc w:val="both"/>
        <w:rPr>
          <w:lang w:val="en-GB"/>
        </w:rPr>
      </w:pPr>
      <w:r>
        <w:rPr>
          <w:lang w:val="en-GB"/>
        </w:rPr>
        <w:t>Work</w:t>
      </w:r>
      <w:r w:rsidR="00134FFE">
        <w:rPr>
          <w:lang w:val="en-GB"/>
        </w:rPr>
        <w:t xml:space="preserve"> </w:t>
      </w:r>
      <w:r>
        <w:rPr>
          <w:lang w:val="en-GB"/>
        </w:rPr>
        <w:t>Plan</w:t>
      </w:r>
    </w:p>
    <w:p w14:paraId="1F9350F2" w14:textId="42EF5570" w:rsidR="00057EFE" w:rsidRPr="00057EFE" w:rsidRDefault="00057EFE" w:rsidP="00057EFE">
      <w:pPr>
        <w:rPr>
          <w:lang w:val="en-GB" w:eastAsia="en-IL"/>
        </w:rPr>
      </w:pPr>
      <w:r>
        <w:rPr>
          <w:lang w:val="en-GB" w:eastAsia="en-IL"/>
        </w:rPr>
        <w:t xml:space="preserve">The following is the initial proposition for work segmentation, as was mostly followed to the letter on the git repository. Since this is an extremely short time project, not timing information was </w:t>
      </w:r>
      <w:proofErr w:type="gramStart"/>
      <w:r>
        <w:rPr>
          <w:lang w:val="en-GB" w:eastAsia="en-IL"/>
        </w:rPr>
        <w:t>planned in advance</w:t>
      </w:r>
      <w:proofErr w:type="gramEnd"/>
      <w:r>
        <w:rPr>
          <w:lang w:val="en-GB" w:eastAsia="en-IL"/>
        </w:rPr>
        <w:t>, and some of the optional propositions were delayed and may not be included on submission.</w:t>
      </w:r>
    </w:p>
    <w:p w14:paraId="1B2AA083" w14:textId="28670D58" w:rsidR="00620245" w:rsidRDefault="00134FFE" w:rsidP="00C363AE">
      <w:pPr>
        <w:pStyle w:val="Heading1"/>
        <w:rPr>
          <w:lang w:val="en-GB"/>
        </w:rPr>
      </w:pPr>
      <w:r>
        <w:rPr>
          <w:lang w:val="en-GB"/>
        </w:rPr>
        <w:t>1.</w:t>
      </w:r>
      <w:r w:rsidR="00620245">
        <w:rPr>
          <w:lang w:val="en-GB"/>
        </w:rPr>
        <w:t>Basic Player interaction – Have a timer with a popup. A score is based on the speed of the click. (Limited UI)</w:t>
      </w:r>
    </w:p>
    <w:p w14:paraId="673A3EB7" w14:textId="261A3DC5" w:rsidR="00620245" w:rsidRDefault="00620245" w:rsidP="00C363AE">
      <w:pPr>
        <w:jc w:val="both"/>
        <w:rPr>
          <w:lang w:val="en-US" w:eastAsia="en-IL"/>
        </w:rPr>
      </w:pPr>
      <w:r>
        <w:rPr>
          <w:lang w:val="en-US" w:eastAsia="en-IL"/>
        </w:rPr>
        <w:t>Timer -</w:t>
      </w:r>
      <w:r>
        <w:rPr>
          <w:lang w:val="en-US" w:eastAsia="en-IL"/>
        </w:rPr>
        <w:br/>
        <w:t>Show the current player’s time left for the game</w:t>
      </w:r>
    </w:p>
    <w:p w14:paraId="57C085C8" w14:textId="77777777" w:rsidR="00FB1E5C" w:rsidRDefault="00FB1E5C" w:rsidP="00C363AE">
      <w:pPr>
        <w:jc w:val="both"/>
        <w:rPr>
          <w:lang w:val="en-US" w:eastAsia="en-IL"/>
        </w:rPr>
      </w:pPr>
    </w:p>
    <w:p w14:paraId="75C616B9" w14:textId="77777777" w:rsidR="00FB1E5C" w:rsidRDefault="00FB1E5C" w:rsidP="00C363AE">
      <w:pPr>
        <w:jc w:val="both"/>
        <w:rPr>
          <w:lang w:val="en-US" w:eastAsia="en-IL"/>
        </w:rPr>
      </w:pPr>
      <w:r>
        <w:rPr>
          <w:lang w:val="en-US" w:eastAsia="en-IL"/>
        </w:rPr>
        <w:t>Score Display –</w:t>
      </w:r>
    </w:p>
    <w:p w14:paraId="4B62BDDA" w14:textId="77777777" w:rsidR="00FB1E5C" w:rsidRDefault="00FB1E5C" w:rsidP="00C363AE">
      <w:pPr>
        <w:jc w:val="both"/>
        <w:rPr>
          <w:lang w:val="en-US" w:eastAsia="en-IL"/>
        </w:rPr>
      </w:pPr>
      <w:r>
        <w:rPr>
          <w:lang w:val="en-US" w:eastAsia="en-IL"/>
        </w:rPr>
        <w:t>Format points and display them</w:t>
      </w:r>
    </w:p>
    <w:p w14:paraId="224CC248" w14:textId="27D83D7A" w:rsidR="00FB1E5C" w:rsidRDefault="00FB1E5C" w:rsidP="00C363AE">
      <w:pPr>
        <w:jc w:val="both"/>
        <w:rPr>
          <w:lang w:val="en-US" w:eastAsia="en-IL"/>
        </w:rPr>
      </w:pPr>
    </w:p>
    <w:p w14:paraId="4D94B26D" w14:textId="77777777" w:rsidR="00C70DBD" w:rsidRDefault="00C70DBD" w:rsidP="00C363AE">
      <w:pPr>
        <w:jc w:val="both"/>
        <w:rPr>
          <w:lang w:val="en-US" w:eastAsia="en-IL"/>
        </w:rPr>
      </w:pPr>
      <w:r>
        <w:rPr>
          <w:lang w:val="en-US" w:eastAsia="en-IL"/>
        </w:rPr>
        <w:t xml:space="preserve">Ball – </w:t>
      </w:r>
    </w:p>
    <w:p w14:paraId="2DBB361B" w14:textId="4903AD8C" w:rsidR="00C70DBD" w:rsidRDefault="00C70DBD" w:rsidP="00C363AE">
      <w:pPr>
        <w:jc w:val="both"/>
        <w:rPr>
          <w:lang w:val="en-US" w:eastAsia="en-IL"/>
        </w:rPr>
      </w:pPr>
      <w:r>
        <w:rPr>
          <w:lang w:val="en-US" w:eastAsia="en-IL"/>
        </w:rPr>
        <w:t>Holds value and time pulled</w:t>
      </w:r>
    </w:p>
    <w:p w14:paraId="59AC99CA" w14:textId="77777777" w:rsidR="00C70DBD" w:rsidRDefault="00C70DBD" w:rsidP="00C363AE">
      <w:pPr>
        <w:jc w:val="both"/>
        <w:rPr>
          <w:lang w:val="en-US" w:eastAsia="en-IL"/>
        </w:rPr>
      </w:pPr>
    </w:p>
    <w:p w14:paraId="7C6C538C" w14:textId="77777777" w:rsidR="00620245" w:rsidRDefault="00620245" w:rsidP="00C363AE">
      <w:pPr>
        <w:jc w:val="both"/>
        <w:rPr>
          <w:lang w:val="en-US" w:eastAsia="en-IL"/>
        </w:rPr>
      </w:pPr>
      <w:r>
        <w:rPr>
          <w:lang w:val="en-US" w:eastAsia="en-IL"/>
        </w:rPr>
        <w:t>Player –</w:t>
      </w:r>
    </w:p>
    <w:p w14:paraId="7161B17F" w14:textId="586599AB" w:rsidR="000A4877" w:rsidRDefault="000A4877" w:rsidP="00C363AE">
      <w:pPr>
        <w:jc w:val="both"/>
        <w:rPr>
          <w:lang w:val="en-GB" w:eastAsia="en-IL"/>
        </w:rPr>
      </w:pPr>
      <w:r>
        <w:rPr>
          <w:lang w:val="en-GB" w:eastAsia="en-IL"/>
        </w:rPr>
        <w:t>Click to earn points</w:t>
      </w:r>
    </w:p>
    <w:p w14:paraId="5AC88C7E" w14:textId="4DB37C53" w:rsidR="00620245" w:rsidRDefault="00134FFE" w:rsidP="00B95174">
      <w:pPr>
        <w:pStyle w:val="Heading1"/>
        <w:jc w:val="left"/>
        <w:rPr>
          <w:lang w:val="en-GB"/>
        </w:rPr>
      </w:pPr>
      <w:r>
        <w:rPr>
          <w:lang w:val="en-GB"/>
        </w:rPr>
        <w:t>2.</w:t>
      </w:r>
      <w:r w:rsidR="00620245">
        <w:rPr>
          <w:lang w:val="en-GB"/>
        </w:rPr>
        <w:t>Bingo board creator, with pulling new numbers and displaying them</w:t>
      </w:r>
    </w:p>
    <w:p w14:paraId="66F41C76" w14:textId="734DBBA0" w:rsidR="00620245" w:rsidRDefault="00620245" w:rsidP="00B95174">
      <w:pPr>
        <w:rPr>
          <w:lang w:val="en-US" w:eastAsia="en-IL"/>
        </w:rPr>
      </w:pPr>
      <w:r>
        <w:rPr>
          <w:lang w:val="en-US" w:eastAsia="en-IL"/>
        </w:rPr>
        <w:t>Player in game board</w:t>
      </w:r>
    </w:p>
    <w:p w14:paraId="0823DEC4" w14:textId="6325BF92" w:rsidR="00170287" w:rsidRDefault="00170287" w:rsidP="00B95174">
      <w:pPr>
        <w:rPr>
          <w:lang w:val="en-US" w:eastAsia="en-IL"/>
        </w:rPr>
      </w:pPr>
    </w:p>
    <w:p w14:paraId="58EB116E" w14:textId="77777777" w:rsidR="00170287" w:rsidRDefault="00170287" w:rsidP="00B95174">
      <w:pPr>
        <w:rPr>
          <w:lang w:val="en-US" w:eastAsia="en-IL"/>
        </w:rPr>
      </w:pPr>
      <w:r>
        <w:rPr>
          <w:lang w:val="en-US" w:eastAsia="en-IL"/>
        </w:rPr>
        <w:t>Game manager / Server –</w:t>
      </w:r>
      <w:r>
        <w:rPr>
          <w:lang w:val="en-US" w:eastAsia="en-IL"/>
        </w:rPr>
        <w:br/>
        <w:t>Generate random game boards</w:t>
      </w:r>
    </w:p>
    <w:p w14:paraId="3A3330FC" w14:textId="7F89AEFD" w:rsidR="00170287" w:rsidRDefault="00170287" w:rsidP="00B95174">
      <w:pPr>
        <w:rPr>
          <w:lang w:val="en-US" w:eastAsia="en-IL"/>
        </w:rPr>
      </w:pPr>
      <w:r>
        <w:rPr>
          <w:lang w:val="en-US" w:eastAsia="en-IL"/>
        </w:rPr>
        <w:t>Pull a new number and display it</w:t>
      </w:r>
    </w:p>
    <w:p w14:paraId="600B1758" w14:textId="248B797D" w:rsidR="00170287" w:rsidRDefault="00170287" w:rsidP="00C363AE">
      <w:pPr>
        <w:jc w:val="both"/>
        <w:rPr>
          <w:lang w:val="en-US" w:eastAsia="en-IL"/>
        </w:rPr>
      </w:pPr>
    </w:p>
    <w:p w14:paraId="43A35455" w14:textId="3D297D84" w:rsidR="00620245" w:rsidRDefault="00134FFE" w:rsidP="00C363AE">
      <w:pPr>
        <w:pStyle w:val="Heading1"/>
        <w:rPr>
          <w:lang w:val="en-GB"/>
        </w:rPr>
      </w:pPr>
      <w:r>
        <w:rPr>
          <w:lang w:val="en-GB"/>
        </w:rPr>
        <w:t>3.</w:t>
      </w:r>
      <w:r w:rsidR="00620245">
        <w:rPr>
          <w:lang w:val="en-GB"/>
        </w:rPr>
        <w:t>Combining the two and scoring only when the desired number is clicked.</w:t>
      </w:r>
    </w:p>
    <w:p w14:paraId="72EA3136" w14:textId="2603DA49" w:rsidR="00620245" w:rsidRDefault="00620245" w:rsidP="00C363AE">
      <w:pPr>
        <w:jc w:val="both"/>
        <w:rPr>
          <w:lang w:val="en-US" w:eastAsia="en-IL"/>
        </w:rPr>
      </w:pPr>
      <w:r>
        <w:rPr>
          <w:lang w:val="en-US" w:eastAsia="en-IL"/>
        </w:rPr>
        <w:t>End game scores</w:t>
      </w:r>
    </w:p>
    <w:p w14:paraId="7CD9E846" w14:textId="4EB0C9C1" w:rsidR="00B8468B" w:rsidRDefault="00B8468B" w:rsidP="00C363AE">
      <w:pPr>
        <w:jc w:val="both"/>
        <w:rPr>
          <w:lang w:val="en-US" w:eastAsia="en-IL"/>
        </w:rPr>
      </w:pPr>
    </w:p>
    <w:p w14:paraId="6F8CD2CB" w14:textId="77777777" w:rsidR="00B8468B" w:rsidRDefault="00B8468B" w:rsidP="00C363AE">
      <w:pPr>
        <w:jc w:val="both"/>
        <w:rPr>
          <w:lang w:val="en-US" w:eastAsia="en-IL"/>
        </w:rPr>
      </w:pPr>
      <w:r>
        <w:rPr>
          <w:lang w:val="en-US" w:eastAsia="en-IL"/>
        </w:rPr>
        <w:t>Bingo Number –</w:t>
      </w:r>
    </w:p>
    <w:p w14:paraId="087FB6DA" w14:textId="77777777" w:rsidR="00B8468B" w:rsidRDefault="00B8468B" w:rsidP="00C363AE">
      <w:pPr>
        <w:jc w:val="both"/>
        <w:rPr>
          <w:lang w:val="en-US" w:eastAsia="en-IL"/>
        </w:rPr>
      </w:pPr>
      <w:r>
        <w:rPr>
          <w:lang w:val="en-US" w:eastAsia="en-IL"/>
        </w:rPr>
        <w:t>Indicate status – not used, clicked correctly, clicked incorrectly (and return to not used)</w:t>
      </w:r>
    </w:p>
    <w:p w14:paraId="6F38C28F" w14:textId="77777777" w:rsidR="00B8468B" w:rsidRDefault="00B8468B" w:rsidP="00C363AE">
      <w:pPr>
        <w:jc w:val="both"/>
        <w:rPr>
          <w:lang w:val="en-US" w:eastAsia="en-IL"/>
        </w:rPr>
      </w:pPr>
    </w:p>
    <w:p w14:paraId="12796543" w14:textId="562E6DEA" w:rsidR="00170287" w:rsidRDefault="00170287" w:rsidP="00C363AE">
      <w:pPr>
        <w:jc w:val="both"/>
        <w:rPr>
          <w:lang w:val="en-US" w:eastAsia="en-IL"/>
        </w:rPr>
      </w:pPr>
    </w:p>
    <w:p w14:paraId="5FBBE548" w14:textId="77777777" w:rsidR="00170287" w:rsidRDefault="00170287" w:rsidP="00C363AE">
      <w:pPr>
        <w:jc w:val="both"/>
        <w:rPr>
          <w:lang w:val="en-US" w:eastAsia="en-IL"/>
        </w:rPr>
      </w:pPr>
      <w:r>
        <w:rPr>
          <w:lang w:val="en-US" w:eastAsia="en-IL"/>
        </w:rPr>
        <w:t>Player –</w:t>
      </w:r>
    </w:p>
    <w:p w14:paraId="4657EB40" w14:textId="77777777" w:rsidR="00170287" w:rsidRDefault="00170287" w:rsidP="00C363AE">
      <w:pPr>
        <w:jc w:val="both"/>
        <w:rPr>
          <w:lang w:val="en-US" w:eastAsia="en-IL"/>
        </w:rPr>
      </w:pPr>
      <w:r>
        <w:rPr>
          <w:lang w:val="en-US" w:eastAsia="en-IL"/>
        </w:rPr>
        <w:t>Click on possible bingo numbers</w:t>
      </w:r>
    </w:p>
    <w:p w14:paraId="4E3B9B26" w14:textId="6A512F17" w:rsidR="00170287" w:rsidRDefault="00170287" w:rsidP="00C363AE">
      <w:pPr>
        <w:jc w:val="both"/>
        <w:rPr>
          <w:lang w:val="en-US" w:eastAsia="en-IL"/>
        </w:rPr>
      </w:pPr>
      <w:r>
        <w:rPr>
          <w:lang w:val="en-US" w:eastAsia="en-IL"/>
        </w:rPr>
        <w:t>Announce a game over if all numbers were picked up, or if local time ran out</w:t>
      </w:r>
    </w:p>
    <w:p w14:paraId="0CB1A547" w14:textId="77777777" w:rsidR="006A6813" w:rsidRPr="00620245" w:rsidRDefault="006A6813" w:rsidP="00C363AE">
      <w:pPr>
        <w:jc w:val="both"/>
        <w:rPr>
          <w:lang w:val="en-US" w:eastAsia="en-IL"/>
        </w:rPr>
      </w:pPr>
      <w:r>
        <w:rPr>
          <w:lang w:val="en-US" w:eastAsia="en-IL"/>
        </w:rPr>
        <w:t>Fill a progress bar</w:t>
      </w:r>
    </w:p>
    <w:p w14:paraId="478887BB" w14:textId="77777777" w:rsidR="006A6813" w:rsidRDefault="006A6813" w:rsidP="00C363AE">
      <w:pPr>
        <w:jc w:val="both"/>
        <w:rPr>
          <w:lang w:val="en-US" w:eastAsia="en-IL"/>
        </w:rPr>
      </w:pPr>
    </w:p>
    <w:p w14:paraId="7A26E8F6" w14:textId="41C4166F" w:rsidR="00170287" w:rsidRDefault="00170287" w:rsidP="00C363AE">
      <w:pPr>
        <w:jc w:val="both"/>
        <w:rPr>
          <w:lang w:val="en-US" w:eastAsia="en-IL"/>
        </w:rPr>
      </w:pPr>
    </w:p>
    <w:p w14:paraId="26F42877" w14:textId="77777777" w:rsidR="00170287" w:rsidRDefault="00170287" w:rsidP="00C363AE">
      <w:pPr>
        <w:jc w:val="both"/>
        <w:rPr>
          <w:lang w:val="en-US" w:eastAsia="en-IL"/>
        </w:rPr>
      </w:pPr>
      <w:r>
        <w:rPr>
          <w:lang w:val="en-US" w:eastAsia="en-IL"/>
        </w:rPr>
        <w:t>Bingo Number –</w:t>
      </w:r>
    </w:p>
    <w:p w14:paraId="7FC12861" w14:textId="7607FAF3" w:rsidR="00170287" w:rsidRDefault="00170287" w:rsidP="00C363AE">
      <w:pPr>
        <w:jc w:val="both"/>
        <w:rPr>
          <w:lang w:val="en-US" w:eastAsia="en-IL"/>
        </w:rPr>
      </w:pPr>
      <w:r>
        <w:rPr>
          <w:lang w:val="en-US" w:eastAsia="en-IL"/>
        </w:rPr>
        <w:t>Be clicked</w:t>
      </w:r>
    </w:p>
    <w:p w14:paraId="32E44AC2" w14:textId="722E92CA" w:rsidR="00620245" w:rsidRDefault="00620245" w:rsidP="00C363AE">
      <w:pPr>
        <w:jc w:val="both"/>
        <w:rPr>
          <w:lang w:val="en-GB" w:eastAsia="en-IL"/>
        </w:rPr>
      </w:pPr>
    </w:p>
    <w:p w14:paraId="362B20A6" w14:textId="225DA1D8" w:rsidR="00170287" w:rsidRDefault="00170287" w:rsidP="00B95174">
      <w:pPr>
        <w:rPr>
          <w:lang w:val="en-US" w:eastAsia="en-IL"/>
        </w:rPr>
      </w:pPr>
      <w:r>
        <w:rPr>
          <w:lang w:val="en-US" w:eastAsia="en-IL"/>
        </w:rPr>
        <w:t>Game manager / Server –</w:t>
      </w:r>
      <w:r>
        <w:rPr>
          <w:lang w:val="en-US" w:eastAsia="en-IL"/>
        </w:rPr>
        <w:br/>
        <w:t>Display scores by the end of the game</w:t>
      </w:r>
    </w:p>
    <w:p w14:paraId="7FC243E5" w14:textId="77777777" w:rsidR="00170287" w:rsidRPr="00170287" w:rsidRDefault="00170287" w:rsidP="00B95174">
      <w:pPr>
        <w:rPr>
          <w:lang w:val="en-US" w:eastAsia="en-IL"/>
        </w:rPr>
      </w:pPr>
    </w:p>
    <w:p w14:paraId="65676BB0" w14:textId="34C58214" w:rsidR="00620245" w:rsidRDefault="00134FFE" w:rsidP="00B95174">
      <w:pPr>
        <w:pStyle w:val="Heading1"/>
        <w:jc w:val="left"/>
        <w:rPr>
          <w:lang w:val="en-GB"/>
        </w:rPr>
      </w:pPr>
      <w:r>
        <w:rPr>
          <w:lang w:val="en-GB"/>
        </w:rPr>
        <w:t>4.</w:t>
      </w:r>
      <w:r w:rsidR="00620245">
        <w:rPr>
          <w:lang w:val="en-GB"/>
        </w:rPr>
        <w:t>Adding Bingo declaration functionality.</w:t>
      </w:r>
    </w:p>
    <w:p w14:paraId="0CC8FBAC" w14:textId="77777777" w:rsidR="00170287" w:rsidRDefault="00170287" w:rsidP="00B95174">
      <w:pPr>
        <w:rPr>
          <w:lang w:val="en-US" w:eastAsia="en-IL"/>
        </w:rPr>
      </w:pPr>
      <w:r>
        <w:rPr>
          <w:lang w:val="en-US" w:eastAsia="en-IL"/>
        </w:rPr>
        <w:t>Player –</w:t>
      </w:r>
    </w:p>
    <w:p w14:paraId="6F696477" w14:textId="3792AB98" w:rsidR="00620245" w:rsidRPr="00170287" w:rsidRDefault="00170287" w:rsidP="00B95174">
      <w:pPr>
        <w:rPr>
          <w:lang w:val="en-US" w:eastAsia="en-IL"/>
        </w:rPr>
      </w:pPr>
      <w:r>
        <w:rPr>
          <w:lang w:val="en-US" w:eastAsia="en-IL"/>
        </w:rPr>
        <w:t>Declare a Bingo</w:t>
      </w:r>
      <w:r w:rsidR="00FE667C">
        <w:rPr>
          <w:lang w:val="en-US" w:eastAsia="en-IL"/>
        </w:rPr>
        <w:br/>
        <w:t>Add Visual Cues on Bingos</w:t>
      </w:r>
    </w:p>
    <w:p w14:paraId="6B0715BA" w14:textId="06D3D2F8" w:rsidR="00620245" w:rsidRDefault="00134FFE" w:rsidP="00C363AE">
      <w:pPr>
        <w:pStyle w:val="Heading1"/>
        <w:rPr>
          <w:lang w:val="en-GB"/>
        </w:rPr>
      </w:pPr>
      <w:r>
        <w:rPr>
          <w:lang w:val="en-GB"/>
        </w:rPr>
        <w:t>5.</w:t>
      </w:r>
      <w:r w:rsidR="00620245">
        <w:rPr>
          <w:lang w:val="en-GB"/>
        </w:rPr>
        <w:t>Separation into Server and Clients</w:t>
      </w:r>
    </w:p>
    <w:p w14:paraId="4B93395F" w14:textId="77777777" w:rsidR="00620245" w:rsidRDefault="00620245" w:rsidP="00C363AE">
      <w:pPr>
        <w:jc w:val="both"/>
        <w:rPr>
          <w:lang w:val="en-US" w:eastAsia="en-IL"/>
        </w:rPr>
      </w:pPr>
      <w:r>
        <w:rPr>
          <w:lang w:val="en-US" w:eastAsia="en-IL"/>
        </w:rPr>
        <w:t>Server Main menu</w:t>
      </w:r>
    </w:p>
    <w:p w14:paraId="6A0CD517" w14:textId="77777777" w:rsidR="00620245" w:rsidRDefault="00620245" w:rsidP="00C363AE">
      <w:pPr>
        <w:jc w:val="both"/>
        <w:rPr>
          <w:lang w:val="en-US" w:eastAsia="en-IL"/>
        </w:rPr>
      </w:pPr>
      <w:r>
        <w:rPr>
          <w:lang w:val="en-US" w:eastAsia="en-IL"/>
        </w:rPr>
        <w:t>Player Main menu</w:t>
      </w:r>
    </w:p>
    <w:p w14:paraId="756E858D" w14:textId="3AFD48F0" w:rsidR="00620245" w:rsidRDefault="00620245" w:rsidP="00C363AE">
      <w:pPr>
        <w:jc w:val="both"/>
        <w:rPr>
          <w:lang w:val="en-US" w:eastAsia="en-IL"/>
        </w:rPr>
      </w:pPr>
    </w:p>
    <w:p w14:paraId="435F217F" w14:textId="77777777" w:rsidR="00170287" w:rsidRDefault="00170287" w:rsidP="00C363AE">
      <w:pPr>
        <w:jc w:val="both"/>
        <w:rPr>
          <w:lang w:val="en-US" w:eastAsia="en-IL"/>
        </w:rPr>
      </w:pPr>
      <w:r>
        <w:rPr>
          <w:lang w:val="en-US" w:eastAsia="en-IL"/>
        </w:rPr>
        <w:t>Pregame Server –</w:t>
      </w:r>
    </w:p>
    <w:p w14:paraId="3394E964" w14:textId="77777777" w:rsidR="00170287" w:rsidRDefault="00170287" w:rsidP="00C363AE">
      <w:pPr>
        <w:jc w:val="both"/>
        <w:rPr>
          <w:lang w:val="en-US" w:eastAsia="en-IL"/>
        </w:rPr>
      </w:pPr>
      <w:r>
        <w:rPr>
          <w:lang w:val="en-US" w:eastAsia="en-IL"/>
        </w:rPr>
        <w:t>Initiate the game when enough players have joined</w:t>
      </w:r>
    </w:p>
    <w:p w14:paraId="0829DF18" w14:textId="77777777" w:rsidR="00170287" w:rsidRDefault="00170287" w:rsidP="00C363AE">
      <w:pPr>
        <w:jc w:val="both"/>
        <w:rPr>
          <w:lang w:val="en-US" w:eastAsia="en-IL"/>
        </w:rPr>
      </w:pPr>
      <w:r>
        <w:rPr>
          <w:lang w:val="en-US" w:eastAsia="en-IL"/>
        </w:rPr>
        <w:br/>
        <w:t>Pregame player –</w:t>
      </w:r>
    </w:p>
    <w:p w14:paraId="49604E98" w14:textId="77777777" w:rsidR="00170287" w:rsidRDefault="00170287" w:rsidP="00C363AE">
      <w:pPr>
        <w:jc w:val="both"/>
        <w:rPr>
          <w:lang w:val="en-US" w:eastAsia="en-IL"/>
        </w:rPr>
      </w:pPr>
      <w:r>
        <w:rPr>
          <w:lang w:val="en-US" w:eastAsia="en-IL"/>
        </w:rPr>
        <w:t>Allow name change</w:t>
      </w:r>
    </w:p>
    <w:p w14:paraId="21E4034B" w14:textId="0EB403E0" w:rsidR="00170287" w:rsidRPr="00620245" w:rsidRDefault="00170287" w:rsidP="00C363AE">
      <w:pPr>
        <w:jc w:val="both"/>
        <w:rPr>
          <w:lang w:val="en-US" w:eastAsia="en-IL"/>
        </w:rPr>
      </w:pPr>
      <w:r>
        <w:rPr>
          <w:lang w:val="en-US" w:eastAsia="en-IL"/>
        </w:rPr>
        <w:t>Join game</w:t>
      </w:r>
    </w:p>
    <w:p w14:paraId="0C6C67DA" w14:textId="4F849C6B" w:rsidR="00620245" w:rsidRDefault="00134FFE" w:rsidP="00C363AE">
      <w:pPr>
        <w:pStyle w:val="Heading1"/>
        <w:rPr>
          <w:lang w:val="en-GB"/>
        </w:rPr>
      </w:pPr>
      <w:r>
        <w:rPr>
          <w:lang w:val="en-GB"/>
        </w:rPr>
        <w:t>6.</w:t>
      </w:r>
      <w:r w:rsidR="00620245">
        <w:rPr>
          <w:lang w:val="en-GB"/>
        </w:rPr>
        <w:t>Allow score progression</w:t>
      </w:r>
    </w:p>
    <w:p w14:paraId="5163D2E9" w14:textId="7D9F196B" w:rsidR="00620245" w:rsidRDefault="00620245" w:rsidP="00C363AE">
      <w:pPr>
        <w:jc w:val="both"/>
        <w:rPr>
          <w:lang w:val="en-GB" w:eastAsia="en-IL"/>
        </w:rPr>
      </w:pPr>
    </w:p>
    <w:p w14:paraId="5B9F29D6" w14:textId="77FE337A" w:rsidR="00620245" w:rsidRDefault="00134FFE" w:rsidP="00C363AE">
      <w:pPr>
        <w:pStyle w:val="Heading1"/>
        <w:rPr>
          <w:lang w:val="en-GB"/>
        </w:rPr>
      </w:pPr>
      <w:r>
        <w:rPr>
          <w:lang w:val="en-GB"/>
        </w:rPr>
        <w:t>7.</w:t>
      </w:r>
      <w:r w:rsidR="00620245">
        <w:rPr>
          <w:lang w:val="en-GB"/>
        </w:rPr>
        <w:t>Add Power ups</w:t>
      </w:r>
    </w:p>
    <w:p w14:paraId="41C8E3FC" w14:textId="66DACAA8" w:rsidR="00620245" w:rsidRDefault="00620245" w:rsidP="00C363AE">
      <w:pPr>
        <w:jc w:val="both"/>
        <w:rPr>
          <w:lang w:val="en-US" w:eastAsia="en-IL"/>
        </w:rPr>
      </w:pPr>
      <w:r>
        <w:rPr>
          <w:lang w:val="en-US" w:eastAsia="en-IL"/>
        </w:rPr>
        <w:t>Player special power up screen</w:t>
      </w:r>
    </w:p>
    <w:p w14:paraId="729D76E1" w14:textId="1DE68C81" w:rsidR="00170287" w:rsidRDefault="00170287" w:rsidP="00C363AE">
      <w:pPr>
        <w:jc w:val="both"/>
        <w:rPr>
          <w:lang w:val="en-US" w:eastAsia="en-IL"/>
        </w:rPr>
      </w:pPr>
    </w:p>
    <w:p w14:paraId="59BCF5BE" w14:textId="1F381003" w:rsidR="00170287" w:rsidRDefault="00170287" w:rsidP="00C363AE">
      <w:pPr>
        <w:jc w:val="both"/>
        <w:rPr>
          <w:lang w:val="en-US" w:eastAsia="en-IL"/>
        </w:rPr>
      </w:pPr>
      <w:r>
        <w:rPr>
          <w:lang w:val="en-US" w:eastAsia="en-IL"/>
        </w:rPr>
        <w:t>Player –</w:t>
      </w:r>
    </w:p>
    <w:p w14:paraId="44CB162F" w14:textId="39C60B5B" w:rsidR="00F44582" w:rsidRDefault="00F44582" w:rsidP="00C363AE">
      <w:pPr>
        <w:jc w:val="both"/>
        <w:rPr>
          <w:lang w:val="en-US" w:eastAsia="en-IL"/>
        </w:rPr>
      </w:pPr>
      <w:r>
        <w:rPr>
          <w:lang w:val="en-US" w:eastAsia="en-IL"/>
        </w:rPr>
        <w:t>Meter and filling it</w:t>
      </w:r>
    </w:p>
    <w:p w14:paraId="30A8E098" w14:textId="610BAA46" w:rsidR="00170287" w:rsidRDefault="00170287" w:rsidP="00C363AE">
      <w:pPr>
        <w:jc w:val="both"/>
        <w:rPr>
          <w:lang w:val="en-US" w:eastAsia="en-IL"/>
        </w:rPr>
      </w:pPr>
      <w:r>
        <w:rPr>
          <w:lang w:val="en-US" w:eastAsia="en-IL"/>
        </w:rPr>
        <w:t>Use a powerup</w:t>
      </w:r>
    </w:p>
    <w:p w14:paraId="47BA583C" w14:textId="52D7CC0A" w:rsidR="00620245" w:rsidRDefault="00620245" w:rsidP="00C363AE">
      <w:pPr>
        <w:jc w:val="both"/>
        <w:rPr>
          <w:lang w:val="en-GB" w:eastAsia="en-IL"/>
        </w:rPr>
      </w:pPr>
    </w:p>
    <w:p w14:paraId="3052F106" w14:textId="07C76C50" w:rsidR="00B95174" w:rsidRDefault="00134FFE" w:rsidP="001662A3">
      <w:pPr>
        <w:rPr>
          <w:lang w:val="en-GB"/>
        </w:rPr>
      </w:pPr>
      <w:r>
        <w:rPr>
          <w:rStyle w:val="Heading1Char"/>
        </w:rPr>
        <w:t>8.</w:t>
      </w:r>
      <w:r w:rsidR="00620245" w:rsidRPr="00D66D0E">
        <w:rPr>
          <w:rStyle w:val="Heading1Char"/>
        </w:rPr>
        <w:t xml:space="preserve">Improve final look, including </w:t>
      </w:r>
      <w:proofErr w:type="spellStart"/>
      <w:r w:rsidR="00620245" w:rsidRPr="00D66D0E">
        <w:rPr>
          <w:rStyle w:val="Heading1Char"/>
        </w:rPr>
        <w:t>ui</w:t>
      </w:r>
      <w:proofErr w:type="spellEnd"/>
      <w:r w:rsidR="00620245" w:rsidRPr="00D66D0E">
        <w:rPr>
          <w:rStyle w:val="Heading1Char"/>
        </w:rPr>
        <w:t xml:space="preserve"> and audio.</w:t>
      </w:r>
      <w:r w:rsidR="00D66D0E">
        <w:rPr>
          <w:lang w:val="en-GB"/>
        </w:rPr>
        <w:br/>
        <w:t>Added audio effects and background music</w:t>
      </w:r>
      <w:r w:rsidR="00064BF0">
        <w:rPr>
          <w:lang w:val="en-GB"/>
        </w:rPr>
        <w:br/>
      </w:r>
    </w:p>
    <w:p w14:paraId="719098EA" w14:textId="335E511C" w:rsidR="00B95174" w:rsidRPr="00B95174" w:rsidRDefault="00B95174" w:rsidP="00B95174">
      <w:pPr>
        <w:pStyle w:val="Heading2"/>
        <w:pageBreakBefore/>
      </w:pPr>
      <w:r>
        <w:rPr>
          <w:lang w:val="en-GB"/>
        </w:rPr>
        <w:t>Actual Product Samples</w:t>
      </w:r>
    </w:p>
    <w:p w14:paraId="3BBB7818" w14:textId="78F5321E" w:rsidR="00620245" w:rsidRPr="00620245" w:rsidRDefault="001662A3" w:rsidP="001662A3">
      <w:pPr>
        <w:rPr>
          <w:lang w:val="en-GB"/>
        </w:rPr>
      </w:pPr>
      <w:r>
        <w:rPr>
          <w:lang w:val="en-GB"/>
        </w:rPr>
        <w:br/>
        <w:t>Some representing images from the game</w:t>
      </w:r>
      <w:r w:rsidR="00B95174">
        <w:rPr>
          <w:lang w:val="en-GB"/>
        </w:rPr>
        <w:t>:</w:t>
      </w:r>
      <w:r>
        <w:rPr>
          <w:lang w:val="en-GB"/>
        </w:rPr>
        <w:br/>
      </w:r>
      <w:r w:rsidR="00064BF0">
        <w:rPr>
          <w:lang w:val="en-GB"/>
        </w:rPr>
        <w:br/>
      </w:r>
      <w:r>
        <w:rPr>
          <w:noProof/>
          <w:lang w:val="en-GB"/>
        </w:rPr>
        <w:drawing>
          <wp:inline distT="0" distB="0" distL="0" distR="0" wp14:anchorId="68B5A220" wp14:editId="7E1E824C">
            <wp:extent cx="5326380" cy="29870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6380" cy="2987040"/>
                    </a:xfrm>
                    <a:prstGeom prst="rect">
                      <a:avLst/>
                    </a:prstGeom>
                    <a:noFill/>
                    <a:ln>
                      <a:noFill/>
                    </a:ln>
                  </pic:spPr>
                </pic:pic>
              </a:graphicData>
            </a:graphic>
          </wp:inline>
        </w:drawing>
      </w:r>
      <w:r>
        <w:rPr>
          <w:lang w:val="en-GB"/>
        </w:rPr>
        <w:br/>
      </w:r>
      <w:r>
        <w:rPr>
          <w:lang w:val="en-GB"/>
        </w:rPr>
        <w:br/>
      </w:r>
      <w:r>
        <w:rPr>
          <w:noProof/>
          <w:lang w:val="en-GB"/>
        </w:rPr>
        <w:drawing>
          <wp:inline distT="0" distB="0" distL="0" distR="0" wp14:anchorId="0168C744" wp14:editId="1B23CC43">
            <wp:extent cx="534162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1620" cy="2971800"/>
                    </a:xfrm>
                    <a:prstGeom prst="rect">
                      <a:avLst/>
                    </a:prstGeom>
                    <a:noFill/>
                    <a:ln>
                      <a:noFill/>
                    </a:ln>
                  </pic:spPr>
                </pic:pic>
              </a:graphicData>
            </a:graphic>
          </wp:inline>
        </w:drawing>
      </w:r>
      <w:r>
        <w:rPr>
          <w:lang w:val="en-GB"/>
        </w:rPr>
        <w:br/>
      </w:r>
      <w:r>
        <w:rPr>
          <w:lang w:val="en-GB"/>
        </w:rPr>
        <w:br/>
        <w:t>And a behind the scenes look:</w:t>
      </w:r>
      <w:r>
        <w:rPr>
          <w:lang w:val="en-GB"/>
        </w:rPr>
        <w:br/>
      </w:r>
      <w:r>
        <w:rPr>
          <w:noProof/>
          <w:lang w:val="en-GB"/>
        </w:rPr>
        <w:drawing>
          <wp:inline distT="0" distB="0" distL="0" distR="0" wp14:anchorId="5BD13264" wp14:editId="7F2931F4">
            <wp:extent cx="5722620" cy="3215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2620" cy="3215640"/>
                    </a:xfrm>
                    <a:prstGeom prst="rect">
                      <a:avLst/>
                    </a:prstGeom>
                    <a:noFill/>
                    <a:ln>
                      <a:noFill/>
                    </a:ln>
                  </pic:spPr>
                </pic:pic>
              </a:graphicData>
            </a:graphic>
          </wp:inline>
        </w:drawing>
      </w:r>
    </w:p>
    <w:sectPr w:rsidR="00620245" w:rsidRPr="006202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40CF"/>
    <w:multiLevelType w:val="hybridMultilevel"/>
    <w:tmpl w:val="950A1C60"/>
    <w:lvl w:ilvl="0" w:tplc="C15A35B4">
      <w:numFmt w:val="bullet"/>
      <w:lvlText w:val="-"/>
      <w:lvlJc w:val="left"/>
      <w:pPr>
        <w:ind w:left="720" w:hanging="360"/>
      </w:pPr>
      <w:rPr>
        <w:rFonts w:ascii="Arial" w:eastAsiaTheme="minorHAnsi"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3F62CCF"/>
    <w:multiLevelType w:val="hybridMultilevel"/>
    <w:tmpl w:val="DD4EA5DE"/>
    <w:lvl w:ilvl="0" w:tplc="1674DC38">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8182491"/>
    <w:multiLevelType w:val="hybridMultilevel"/>
    <w:tmpl w:val="06B6D1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F31764C"/>
    <w:multiLevelType w:val="hybridMultilevel"/>
    <w:tmpl w:val="F132B390"/>
    <w:lvl w:ilvl="0" w:tplc="F29018DC">
      <w:numFmt w:val="bullet"/>
      <w:lvlText w:val="-"/>
      <w:lvlJc w:val="left"/>
      <w:pPr>
        <w:ind w:left="420" w:hanging="360"/>
      </w:pPr>
      <w:rPr>
        <w:rFonts w:ascii="Arial" w:eastAsiaTheme="minorHAnsi" w:hAnsi="Arial" w:cs="Arial" w:hint="default"/>
      </w:rPr>
    </w:lvl>
    <w:lvl w:ilvl="1" w:tplc="20000003" w:tentative="1">
      <w:start w:val="1"/>
      <w:numFmt w:val="bullet"/>
      <w:lvlText w:val="o"/>
      <w:lvlJc w:val="left"/>
      <w:pPr>
        <w:ind w:left="1140" w:hanging="360"/>
      </w:pPr>
      <w:rPr>
        <w:rFonts w:ascii="Courier New" w:hAnsi="Courier New" w:cs="Courier New" w:hint="default"/>
      </w:rPr>
    </w:lvl>
    <w:lvl w:ilvl="2" w:tplc="20000005" w:tentative="1">
      <w:start w:val="1"/>
      <w:numFmt w:val="bullet"/>
      <w:lvlText w:val=""/>
      <w:lvlJc w:val="left"/>
      <w:pPr>
        <w:ind w:left="1860" w:hanging="360"/>
      </w:pPr>
      <w:rPr>
        <w:rFonts w:ascii="Wingdings" w:hAnsi="Wingdings" w:hint="default"/>
      </w:rPr>
    </w:lvl>
    <w:lvl w:ilvl="3" w:tplc="20000001" w:tentative="1">
      <w:start w:val="1"/>
      <w:numFmt w:val="bullet"/>
      <w:lvlText w:val=""/>
      <w:lvlJc w:val="left"/>
      <w:pPr>
        <w:ind w:left="2580" w:hanging="360"/>
      </w:pPr>
      <w:rPr>
        <w:rFonts w:ascii="Symbol" w:hAnsi="Symbol" w:hint="default"/>
      </w:rPr>
    </w:lvl>
    <w:lvl w:ilvl="4" w:tplc="20000003" w:tentative="1">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abstractNum w:abstractNumId="4" w15:restartNumberingAfterBreak="0">
    <w:nsid w:val="757F65D6"/>
    <w:multiLevelType w:val="hybridMultilevel"/>
    <w:tmpl w:val="FA9265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rak Katz">
    <w15:presenceInfo w15:providerId="Windows Live" w15:userId="6af0ef6de0f48e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DDC"/>
    <w:rsid w:val="00032050"/>
    <w:rsid w:val="00057EFE"/>
    <w:rsid w:val="0006106C"/>
    <w:rsid w:val="00064BF0"/>
    <w:rsid w:val="000A4877"/>
    <w:rsid w:val="000E361A"/>
    <w:rsid w:val="00134FFE"/>
    <w:rsid w:val="001374A3"/>
    <w:rsid w:val="001662A3"/>
    <w:rsid w:val="00170287"/>
    <w:rsid w:val="0017095D"/>
    <w:rsid w:val="00174C60"/>
    <w:rsid w:val="001841D3"/>
    <w:rsid w:val="00203370"/>
    <w:rsid w:val="00223938"/>
    <w:rsid w:val="00257573"/>
    <w:rsid w:val="0028333B"/>
    <w:rsid w:val="00293516"/>
    <w:rsid w:val="002E3588"/>
    <w:rsid w:val="003457C3"/>
    <w:rsid w:val="00390A9E"/>
    <w:rsid w:val="003B25C3"/>
    <w:rsid w:val="0040002B"/>
    <w:rsid w:val="0046330F"/>
    <w:rsid w:val="00501686"/>
    <w:rsid w:val="0051316F"/>
    <w:rsid w:val="00604370"/>
    <w:rsid w:val="00617C39"/>
    <w:rsid w:val="00620245"/>
    <w:rsid w:val="00681B6E"/>
    <w:rsid w:val="006854CC"/>
    <w:rsid w:val="006A6813"/>
    <w:rsid w:val="006B2DE6"/>
    <w:rsid w:val="006E1A48"/>
    <w:rsid w:val="006E1B72"/>
    <w:rsid w:val="006F038E"/>
    <w:rsid w:val="00725E2B"/>
    <w:rsid w:val="00757969"/>
    <w:rsid w:val="007E353C"/>
    <w:rsid w:val="00813C79"/>
    <w:rsid w:val="00841DDC"/>
    <w:rsid w:val="00881FC3"/>
    <w:rsid w:val="0089587C"/>
    <w:rsid w:val="009610D8"/>
    <w:rsid w:val="0096162A"/>
    <w:rsid w:val="00A04FA7"/>
    <w:rsid w:val="00A23F58"/>
    <w:rsid w:val="00A5543B"/>
    <w:rsid w:val="00AB0A4D"/>
    <w:rsid w:val="00AC1253"/>
    <w:rsid w:val="00B24A10"/>
    <w:rsid w:val="00B446D8"/>
    <w:rsid w:val="00B8468B"/>
    <w:rsid w:val="00B925AE"/>
    <w:rsid w:val="00B95174"/>
    <w:rsid w:val="00C363AE"/>
    <w:rsid w:val="00C6561D"/>
    <w:rsid w:val="00C67FD9"/>
    <w:rsid w:val="00C70DBD"/>
    <w:rsid w:val="00C95467"/>
    <w:rsid w:val="00C95905"/>
    <w:rsid w:val="00CA0CA8"/>
    <w:rsid w:val="00CA6FAF"/>
    <w:rsid w:val="00CF49FE"/>
    <w:rsid w:val="00D51D40"/>
    <w:rsid w:val="00D66D0E"/>
    <w:rsid w:val="00DA14F7"/>
    <w:rsid w:val="00DA37E8"/>
    <w:rsid w:val="00DC1455"/>
    <w:rsid w:val="00E73196"/>
    <w:rsid w:val="00F44582"/>
    <w:rsid w:val="00FB1E5C"/>
    <w:rsid w:val="00FD3DB9"/>
    <w:rsid w:val="00FD78C3"/>
    <w:rsid w:val="00FE667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DFDF6"/>
  <w15:chartTrackingRefBased/>
  <w15:docId w15:val="{12B5FDCA-D9C8-4720-9302-D609F087A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IL"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38E"/>
  </w:style>
  <w:style w:type="paragraph" w:styleId="Heading1">
    <w:name w:val="heading 1"/>
    <w:basedOn w:val="Normal"/>
    <w:next w:val="Normal"/>
    <w:link w:val="Heading1Char"/>
    <w:uiPriority w:val="9"/>
    <w:qFormat/>
    <w:rsid w:val="006F038E"/>
    <w:pPr>
      <w:keepNext/>
      <w:keepLines/>
      <w:spacing w:before="400" w:after="120"/>
      <w:ind w:right="360"/>
      <w:jc w:val="both"/>
      <w:outlineLvl w:val="0"/>
    </w:pPr>
    <w:rPr>
      <w:sz w:val="28"/>
      <w:szCs w:val="28"/>
      <w:lang w:eastAsia="en-IL"/>
    </w:rPr>
  </w:style>
  <w:style w:type="paragraph" w:styleId="Heading2">
    <w:name w:val="heading 2"/>
    <w:basedOn w:val="Normal"/>
    <w:next w:val="Normal"/>
    <w:link w:val="Heading2Char"/>
    <w:uiPriority w:val="9"/>
    <w:unhideWhenUsed/>
    <w:qFormat/>
    <w:rsid w:val="006F038E"/>
    <w:pPr>
      <w:keepNext/>
      <w:keepLines/>
      <w:spacing w:before="360" w:after="120"/>
      <w:outlineLvl w:val="1"/>
    </w:pPr>
    <w:rPr>
      <w:sz w:val="32"/>
      <w:szCs w:val="32"/>
      <w:lang w:eastAsia="en-IL"/>
    </w:rPr>
  </w:style>
  <w:style w:type="paragraph" w:styleId="Heading3">
    <w:name w:val="heading 3"/>
    <w:basedOn w:val="Normal"/>
    <w:next w:val="Normal"/>
    <w:link w:val="Heading3Char"/>
    <w:uiPriority w:val="9"/>
    <w:semiHidden/>
    <w:unhideWhenUsed/>
    <w:qFormat/>
    <w:rsid w:val="006F038E"/>
    <w:pPr>
      <w:keepNext/>
      <w:keepLines/>
      <w:spacing w:before="320" w:after="80"/>
      <w:outlineLvl w:val="2"/>
    </w:pPr>
    <w:rPr>
      <w:color w:val="434343"/>
      <w:sz w:val="28"/>
      <w:szCs w:val="28"/>
      <w:lang w:eastAsia="en-IL"/>
    </w:rPr>
  </w:style>
  <w:style w:type="paragraph" w:styleId="Heading4">
    <w:name w:val="heading 4"/>
    <w:basedOn w:val="Normal"/>
    <w:next w:val="Normal"/>
    <w:link w:val="Heading4Char"/>
    <w:uiPriority w:val="9"/>
    <w:semiHidden/>
    <w:unhideWhenUsed/>
    <w:qFormat/>
    <w:rsid w:val="006F038E"/>
    <w:pPr>
      <w:keepNext/>
      <w:keepLines/>
      <w:spacing w:before="280" w:after="80"/>
      <w:outlineLvl w:val="3"/>
    </w:pPr>
    <w:rPr>
      <w:color w:val="666666"/>
      <w:sz w:val="24"/>
      <w:szCs w:val="24"/>
      <w:lang w:eastAsia="en-IL"/>
    </w:rPr>
  </w:style>
  <w:style w:type="paragraph" w:styleId="Heading5">
    <w:name w:val="heading 5"/>
    <w:basedOn w:val="Normal"/>
    <w:next w:val="Normal"/>
    <w:link w:val="Heading5Char"/>
    <w:uiPriority w:val="9"/>
    <w:semiHidden/>
    <w:unhideWhenUsed/>
    <w:qFormat/>
    <w:rsid w:val="006F038E"/>
    <w:pPr>
      <w:keepNext/>
      <w:keepLines/>
      <w:spacing w:before="240" w:after="80"/>
      <w:outlineLvl w:val="4"/>
    </w:pPr>
    <w:rPr>
      <w:color w:val="666666"/>
      <w:lang w:eastAsia="en-IL"/>
    </w:rPr>
  </w:style>
  <w:style w:type="paragraph" w:styleId="Heading6">
    <w:name w:val="heading 6"/>
    <w:basedOn w:val="Normal"/>
    <w:next w:val="Normal"/>
    <w:link w:val="Heading6Char"/>
    <w:uiPriority w:val="9"/>
    <w:semiHidden/>
    <w:unhideWhenUsed/>
    <w:qFormat/>
    <w:rsid w:val="006F038E"/>
    <w:pPr>
      <w:keepNext/>
      <w:keepLines/>
      <w:spacing w:before="240" w:after="80"/>
      <w:outlineLvl w:val="5"/>
    </w:pPr>
    <w:rPr>
      <w:i/>
      <w:color w:val="666666"/>
      <w:lang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38E"/>
    <w:rPr>
      <w:rFonts w:ascii="Arial" w:eastAsia="Arial" w:hAnsi="Arial" w:cs="Arial"/>
      <w:sz w:val="28"/>
      <w:szCs w:val="28"/>
      <w:lang w:val="en" w:eastAsia="en-IL"/>
    </w:rPr>
  </w:style>
  <w:style w:type="character" w:customStyle="1" w:styleId="Heading2Char">
    <w:name w:val="Heading 2 Char"/>
    <w:basedOn w:val="DefaultParagraphFont"/>
    <w:link w:val="Heading2"/>
    <w:uiPriority w:val="9"/>
    <w:rsid w:val="006F038E"/>
    <w:rPr>
      <w:rFonts w:ascii="Arial" w:eastAsia="Arial" w:hAnsi="Arial" w:cs="Arial"/>
      <w:sz w:val="32"/>
      <w:szCs w:val="32"/>
      <w:lang w:val="en" w:eastAsia="en-IL"/>
    </w:rPr>
  </w:style>
  <w:style w:type="character" w:customStyle="1" w:styleId="Heading3Char">
    <w:name w:val="Heading 3 Char"/>
    <w:basedOn w:val="DefaultParagraphFont"/>
    <w:link w:val="Heading3"/>
    <w:uiPriority w:val="9"/>
    <w:semiHidden/>
    <w:rsid w:val="006F038E"/>
    <w:rPr>
      <w:rFonts w:ascii="Arial" w:eastAsia="Arial" w:hAnsi="Arial" w:cs="Arial"/>
      <w:color w:val="434343"/>
      <w:sz w:val="28"/>
      <w:szCs w:val="28"/>
      <w:lang w:val="en" w:eastAsia="en-IL"/>
    </w:rPr>
  </w:style>
  <w:style w:type="character" w:customStyle="1" w:styleId="Heading4Char">
    <w:name w:val="Heading 4 Char"/>
    <w:basedOn w:val="DefaultParagraphFont"/>
    <w:link w:val="Heading4"/>
    <w:uiPriority w:val="9"/>
    <w:semiHidden/>
    <w:rsid w:val="006F038E"/>
    <w:rPr>
      <w:rFonts w:ascii="Arial" w:eastAsia="Arial" w:hAnsi="Arial" w:cs="Arial"/>
      <w:color w:val="666666"/>
      <w:sz w:val="24"/>
      <w:szCs w:val="24"/>
      <w:lang w:val="en" w:eastAsia="en-IL"/>
    </w:rPr>
  </w:style>
  <w:style w:type="character" w:customStyle="1" w:styleId="Heading5Char">
    <w:name w:val="Heading 5 Char"/>
    <w:basedOn w:val="DefaultParagraphFont"/>
    <w:link w:val="Heading5"/>
    <w:uiPriority w:val="9"/>
    <w:semiHidden/>
    <w:rsid w:val="006F038E"/>
    <w:rPr>
      <w:rFonts w:ascii="Arial" w:eastAsia="Arial" w:hAnsi="Arial" w:cs="Arial"/>
      <w:color w:val="666666"/>
      <w:lang w:val="en" w:eastAsia="en-IL"/>
    </w:rPr>
  </w:style>
  <w:style w:type="character" w:customStyle="1" w:styleId="Heading6Char">
    <w:name w:val="Heading 6 Char"/>
    <w:basedOn w:val="DefaultParagraphFont"/>
    <w:link w:val="Heading6"/>
    <w:uiPriority w:val="9"/>
    <w:semiHidden/>
    <w:rsid w:val="006F038E"/>
    <w:rPr>
      <w:rFonts w:ascii="Arial" w:eastAsia="Arial" w:hAnsi="Arial" w:cs="Arial"/>
      <w:i/>
      <w:color w:val="666666"/>
      <w:lang w:val="en" w:eastAsia="en-IL"/>
    </w:rPr>
  </w:style>
  <w:style w:type="paragraph" w:styleId="CommentText">
    <w:name w:val="annotation text"/>
    <w:basedOn w:val="Normal"/>
    <w:link w:val="CommentTextChar"/>
    <w:uiPriority w:val="99"/>
    <w:semiHidden/>
    <w:unhideWhenUsed/>
    <w:rsid w:val="006F038E"/>
    <w:pPr>
      <w:spacing w:line="240" w:lineRule="auto"/>
    </w:pPr>
    <w:rPr>
      <w:sz w:val="20"/>
      <w:szCs w:val="20"/>
    </w:rPr>
  </w:style>
  <w:style w:type="character" w:customStyle="1" w:styleId="CommentTextChar">
    <w:name w:val="Comment Text Char"/>
    <w:basedOn w:val="DefaultParagraphFont"/>
    <w:link w:val="CommentText"/>
    <w:uiPriority w:val="99"/>
    <w:semiHidden/>
    <w:rsid w:val="006F038E"/>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6F038E"/>
    <w:rPr>
      <w:sz w:val="16"/>
      <w:szCs w:val="16"/>
    </w:rPr>
  </w:style>
  <w:style w:type="paragraph" w:styleId="Title">
    <w:name w:val="Title"/>
    <w:basedOn w:val="Normal"/>
    <w:next w:val="Normal"/>
    <w:link w:val="TitleChar"/>
    <w:uiPriority w:val="10"/>
    <w:qFormat/>
    <w:rsid w:val="006F038E"/>
    <w:pPr>
      <w:keepNext/>
      <w:keepLines/>
      <w:spacing w:after="60"/>
    </w:pPr>
    <w:rPr>
      <w:sz w:val="52"/>
      <w:szCs w:val="52"/>
      <w:lang w:eastAsia="en-IL"/>
    </w:rPr>
  </w:style>
  <w:style w:type="character" w:customStyle="1" w:styleId="TitleChar">
    <w:name w:val="Title Char"/>
    <w:basedOn w:val="DefaultParagraphFont"/>
    <w:link w:val="Title"/>
    <w:uiPriority w:val="10"/>
    <w:rsid w:val="006F038E"/>
    <w:rPr>
      <w:rFonts w:ascii="Arial" w:eastAsia="Arial" w:hAnsi="Arial" w:cs="Arial"/>
      <w:sz w:val="52"/>
      <w:szCs w:val="52"/>
      <w:lang w:val="en" w:eastAsia="en-IL"/>
    </w:rPr>
  </w:style>
  <w:style w:type="paragraph" w:styleId="Subtitle">
    <w:name w:val="Subtitle"/>
    <w:basedOn w:val="Normal"/>
    <w:next w:val="Normal"/>
    <w:link w:val="SubtitleChar"/>
    <w:uiPriority w:val="11"/>
    <w:qFormat/>
    <w:rsid w:val="006F038E"/>
    <w:pPr>
      <w:keepNext/>
      <w:keepLines/>
      <w:spacing w:after="320"/>
    </w:pPr>
    <w:rPr>
      <w:color w:val="666666"/>
      <w:sz w:val="30"/>
      <w:szCs w:val="30"/>
      <w:lang w:eastAsia="en-IL"/>
    </w:rPr>
  </w:style>
  <w:style w:type="character" w:customStyle="1" w:styleId="SubtitleChar">
    <w:name w:val="Subtitle Char"/>
    <w:basedOn w:val="DefaultParagraphFont"/>
    <w:link w:val="Subtitle"/>
    <w:uiPriority w:val="11"/>
    <w:rsid w:val="006F038E"/>
    <w:rPr>
      <w:rFonts w:ascii="Arial" w:eastAsia="Arial" w:hAnsi="Arial" w:cs="Arial"/>
      <w:color w:val="666666"/>
      <w:sz w:val="30"/>
      <w:szCs w:val="30"/>
      <w:lang w:val="en" w:eastAsia="en-IL"/>
    </w:rPr>
  </w:style>
  <w:style w:type="paragraph" w:styleId="CommentSubject">
    <w:name w:val="annotation subject"/>
    <w:basedOn w:val="CommentText"/>
    <w:next w:val="CommentText"/>
    <w:link w:val="CommentSubjectChar"/>
    <w:uiPriority w:val="99"/>
    <w:semiHidden/>
    <w:unhideWhenUsed/>
    <w:rsid w:val="006F038E"/>
    <w:rPr>
      <w:b/>
      <w:bCs/>
    </w:rPr>
  </w:style>
  <w:style w:type="character" w:customStyle="1" w:styleId="CommentSubjectChar">
    <w:name w:val="Comment Subject Char"/>
    <w:basedOn w:val="CommentTextChar"/>
    <w:link w:val="CommentSubject"/>
    <w:uiPriority w:val="99"/>
    <w:semiHidden/>
    <w:rsid w:val="006F038E"/>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6F038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038E"/>
    <w:rPr>
      <w:rFonts w:ascii="Segoe UI" w:eastAsia="Arial" w:hAnsi="Segoe UI" w:cs="Segoe UI"/>
      <w:sz w:val="18"/>
      <w:szCs w:val="18"/>
      <w:lang w:val="en"/>
    </w:rPr>
  </w:style>
  <w:style w:type="paragraph" w:styleId="ListParagraph">
    <w:name w:val="List Paragraph"/>
    <w:basedOn w:val="Normal"/>
    <w:uiPriority w:val="34"/>
    <w:qFormat/>
    <w:rsid w:val="006B2DE6"/>
    <w:pPr>
      <w:ind w:left="720"/>
      <w:contextualSpacing/>
    </w:pPr>
  </w:style>
  <w:style w:type="table" w:styleId="TableGrid">
    <w:name w:val="Table Grid"/>
    <w:basedOn w:val="TableNormal"/>
    <w:uiPriority w:val="39"/>
    <w:rsid w:val="003457C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2.sv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3926C69-5149-4F7E-8FE7-0D0E5C90B732}" type="doc">
      <dgm:prSet loTypeId="urn:microsoft.com/office/officeart/2005/8/layout/hierarchy3" loCatId="relationship" qsTypeId="urn:microsoft.com/office/officeart/2005/8/quickstyle/simple1" qsCatId="simple" csTypeId="urn:microsoft.com/office/officeart/2005/8/colors/accent1_2" csCatId="accent1" phldr="1"/>
      <dgm:spPr/>
      <dgm:t>
        <a:bodyPr/>
        <a:lstStyle/>
        <a:p>
          <a:endParaRPr lang="en-IL"/>
        </a:p>
      </dgm:t>
    </dgm:pt>
    <dgm:pt modelId="{0A5E1286-21E7-4350-A906-61D70911784B}">
      <dgm:prSet phldrT="[Text]"/>
      <dgm:spPr/>
      <dgm:t>
        <a:bodyPr/>
        <a:lstStyle/>
        <a:p>
          <a:r>
            <a:rPr lang="en-US" dirty="0"/>
            <a:t>Local Game Manager </a:t>
          </a:r>
        </a:p>
        <a:p>
          <a:r>
            <a:rPr lang="en-US" dirty="0"/>
            <a:t>(Player side)</a:t>
          </a:r>
          <a:endParaRPr lang="en-IL" dirty="0"/>
        </a:p>
      </dgm:t>
    </dgm:pt>
    <dgm:pt modelId="{EC30ACFA-C0F3-4173-84DB-0CCB7CCCB624}" type="parTrans" cxnId="{070A2EB5-BBE6-4E08-A0A8-A0DC17BECEE5}">
      <dgm:prSet/>
      <dgm:spPr/>
      <dgm:t>
        <a:bodyPr/>
        <a:lstStyle/>
        <a:p>
          <a:endParaRPr lang="en-IL"/>
        </a:p>
      </dgm:t>
    </dgm:pt>
    <dgm:pt modelId="{E1432631-40B7-48C5-928D-9BAC03CFCD1F}" type="sibTrans" cxnId="{070A2EB5-BBE6-4E08-A0A8-A0DC17BECEE5}">
      <dgm:prSet/>
      <dgm:spPr/>
      <dgm:t>
        <a:bodyPr/>
        <a:lstStyle/>
        <a:p>
          <a:endParaRPr lang="en-IL"/>
        </a:p>
      </dgm:t>
    </dgm:pt>
    <dgm:pt modelId="{110DD86E-2C16-4CD3-AFB4-7FE03B5A7C6C}">
      <dgm:prSet phldrT="[Text]"/>
      <dgm:spPr/>
      <dgm:t>
        <a:bodyPr/>
        <a:lstStyle/>
        <a:p>
          <a:r>
            <a:rPr lang="en-US" dirty="0"/>
            <a:t>Init player and game setup</a:t>
          </a:r>
          <a:endParaRPr lang="en-IL" dirty="0"/>
        </a:p>
      </dgm:t>
    </dgm:pt>
    <dgm:pt modelId="{DF140205-CD16-43D4-8197-D89FBEE9DBC2}" type="parTrans" cxnId="{7D19666E-29CD-4BD5-BE32-DDFB90BAA313}">
      <dgm:prSet/>
      <dgm:spPr/>
      <dgm:t>
        <a:bodyPr/>
        <a:lstStyle/>
        <a:p>
          <a:endParaRPr lang="en-IL"/>
        </a:p>
      </dgm:t>
    </dgm:pt>
    <dgm:pt modelId="{42F1F9A5-516C-48F6-9800-F547306DF289}" type="sibTrans" cxnId="{7D19666E-29CD-4BD5-BE32-DDFB90BAA313}">
      <dgm:prSet/>
      <dgm:spPr/>
      <dgm:t>
        <a:bodyPr/>
        <a:lstStyle/>
        <a:p>
          <a:endParaRPr lang="en-IL"/>
        </a:p>
      </dgm:t>
    </dgm:pt>
    <dgm:pt modelId="{69BA972E-A513-42D1-A765-8B707D983959}">
      <dgm:prSet phldrT="[Text]"/>
      <dgm:spPr/>
      <dgm:t>
        <a:bodyPr/>
        <a:lstStyle/>
        <a:p>
          <a:r>
            <a:rPr lang="en-US" dirty="0"/>
            <a:t>Player inputs and game execution</a:t>
          </a:r>
          <a:endParaRPr lang="en-IL" dirty="0"/>
        </a:p>
      </dgm:t>
    </dgm:pt>
    <dgm:pt modelId="{5E2540B8-5534-4274-8C86-69C5E9879B6F}" type="parTrans" cxnId="{94552801-14F7-41BF-9438-700EFD264A96}">
      <dgm:prSet/>
      <dgm:spPr/>
      <dgm:t>
        <a:bodyPr/>
        <a:lstStyle/>
        <a:p>
          <a:endParaRPr lang="en-IL"/>
        </a:p>
      </dgm:t>
    </dgm:pt>
    <dgm:pt modelId="{57898513-E99C-4EEA-A365-17AFD27351C9}" type="sibTrans" cxnId="{94552801-14F7-41BF-9438-700EFD264A96}">
      <dgm:prSet/>
      <dgm:spPr/>
      <dgm:t>
        <a:bodyPr/>
        <a:lstStyle/>
        <a:p>
          <a:endParaRPr lang="en-IL"/>
        </a:p>
      </dgm:t>
    </dgm:pt>
    <dgm:pt modelId="{C246CEAE-1AA1-439A-BDA9-E6AE122F1DA8}">
      <dgm:prSet phldrT="[Text]"/>
      <dgm:spPr/>
      <dgm:t>
        <a:bodyPr/>
        <a:lstStyle/>
        <a:p>
          <a:r>
            <a:rPr lang="en-US" dirty="0"/>
            <a:t>Remote Game Manager </a:t>
          </a:r>
        </a:p>
        <a:p>
          <a:r>
            <a:rPr lang="en-US" dirty="0"/>
            <a:t>(Server side)</a:t>
          </a:r>
          <a:endParaRPr lang="en-IL" dirty="0"/>
        </a:p>
      </dgm:t>
    </dgm:pt>
    <dgm:pt modelId="{10DAFD35-9DA7-47E9-A2A1-F476C51DB756}" type="parTrans" cxnId="{E5DC21E3-85D7-417F-B1A5-21195C23C135}">
      <dgm:prSet/>
      <dgm:spPr/>
      <dgm:t>
        <a:bodyPr/>
        <a:lstStyle/>
        <a:p>
          <a:endParaRPr lang="en-IL"/>
        </a:p>
      </dgm:t>
    </dgm:pt>
    <dgm:pt modelId="{0B5599FC-122A-4512-BE4E-2088EFE514F9}" type="sibTrans" cxnId="{E5DC21E3-85D7-417F-B1A5-21195C23C135}">
      <dgm:prSet/>
      <dgm:spPr/>
      <dgm:t>
        <a:bodyPr/>
        <a:lstStyle/>
        <a:p>
          <a:endParaRPr lang="en-IL"/>
        </a:p>
      </dgm:t>
    </dgm:pt>
    <dgm:pt modelId="{BC2021DA-788D-4335-A859-7D288C423621}">
      <dgm:prSet phldrT="[Text]"/>
      <dgm:spPr/>
      <dgm:t>
        <a:bodyPr/>
        <a:lstStyle/>
        <a:p>
          <a:r>
            <a:rPr lang="en-US" dirty="0"/>
            <a:t>Play initialization</a:t>
          </a:r>
          <a:endParaRPr lang="en-IL" dirty="0"/>
        </a:p>
      </dgm:t>
    </dgm:pt>
    <dgm:pt modelId="{D868CC18-E600-455E-A29F-37C9EABF3E3C}" type="parTrans" cxnId="{980516E3-B635-49D7-8823-1786FF8F7ACE}">
      <dgm:prSet/>
      <dgm:spPr/>
      <dgm:t>
        <a:bodyPr/>
        <a:lstStyle/>
        <a:p>
          <a:endParaRPr lang="en-IL"/>
        </a:p>
      </dgm:t>
    </dgm:pt>
    <dgm:pt modelId="{8330B36E-9E6A-40B1-8375-10558E43212A}" type="sibTrans" cxnId="{980516E3-B635-49D7-8823-1786FF8F7ACE}">
      <dgm:prSet/>
      <dgm:spPr/>
      <dgm:t>
        <a:bodyPr/>
        <a:lstStyle/>
        <a:p>
          <a:endParaRPr lang="en-IL"/>
        </a:p>
      </dgm:t>
    </dgm:pt>
    <dgm:pt modelId="{E29DD2BD-614B-41C5-AB9B-3D4F401F5B59}">
      <dgm:prSet phldrT="[Text]"/>
      <dgm:spPr/>
      <dgm:t>
        <a:bodyPr/>
        <a:lstStyle/>
        <a:p>
          <a:r>
            <a:rPr lang="en-US" dirty="0"/>
            <a:t>In-game data generation</a:t>
          </a:r>
          <a:endParaRPr lang="en-IL" dirty="0"/>
        </a:p>
      </dgm:t>
    </dgm:pt>
    <dgm:pt modelId="{819042F6-8BC7-45B4-8ADE-3EDD051CE11C}" type="parTrans" cxnId="{8E80CA5B-FB85-4066-A869-E5033628DB95}">
      <dgm:prSet/>
      <dgm:spPr/>
      <dgm:t>
        <a:bodyPr/>
        <a:lstStyle/>
        <a:p>
          <a:endParaRPr lang="en-IL"/>
        </a:p>
      </dgm:t>
    </dgm:pt>
    <dgm:pt modelId="{46C5A90C-2871-4EA1-A745-0B757570893C}" type="sibTrans" cxnId="{8E80CA5B-FB85-4066-A869-E5033628DB95}">
      <dgm:prSet/>
      <dgm:spPr/>
      <dgm:t>
        <a:bodyPr/>
        <a:lstStyle/>
        <a:p>
          <a:endParaRPr lang="en-IL"/>
        </a:p>
      </dgm:t>
    </dgm:pt>
    <dgm:pt modelId="{30780950-95F0-4222-9A74-6D92BBEEEDBC}">
      <dgm:prSet phldrT="[Text]"/>
      <dgm:spPr/>
      <dgm:t>
        <a:bodyPr/>
        <a:lstStyle/>
        <a:p>
          <a:r>
            <a:rPr lang="en-US" dirty="0"/>
            <a:t>Play termination (all users)</a:t>
          </a:r>
          <a:endParaRPr lang="en-IL" dirty="0"/>
        </a:p>
      </dgm:t>
    </dgm:pt>
    <dgm:pt modelId="{5F316257-814F-4E76-BAFD-16CAEF3D1CA2}" type="parTrans" cxnId="{A3AC6E50-6448-4560-BDC5-A652AC3F88DE}">
      <dgm:prSet/>
      <dgm:spPr/>
      <dgm:t>
        <a:bodyPr/>
        <a:lstStyle/>
        <a:p>
          <a:endParaRPr lang="en-IL"/>
        </a:p>
      </dgm:t>
    </dgm:pt>
    <dgm:pt modelId="{8D9CB368-0F45-45B7-8CB5-D84063722126}" type="sibTrans" cxnId="{A3AC6E50-6448-4560-BDC5-A652AC3F88DE}">
      <dgm:prSet/>
      <dgm:spPr/>
      <dgm:t>
        <a:bodyPr/>
        <a:lstStyle/>
        <a:p>
          <a:endParaRPr lang="en-IL"/>
        </a:p>
      </dgm:t>
    </dgm:pt>
    <dgm:pt modelId="{BBC5C59E-588C-4602-B664-D6D41DBCB4BB}">
      <dgm:prSet phldrT="[Text]"/>
      <dgm:spPr/>
      <dgm:t>
        <a:bodyPr/>
        <a:lstStyle/>
        <a:p>
          <a:r>
            <a:rPr lang="en-US" dirty="0"/>
            <a:t>Post round activity</a:t>
          </a:r>
          <a:endParaRPr lang="en-IL" dirty="0"/>
        </a:p>
      </dgm:t>
    </dgm:pt>
    <dgm:pt modelId="{4F764E76-2801-4ACD-8D74-082B593BEE12}" type="parTrans" cxnId="{B3D55AC4-8650-4C73-8F8D-7BC9330410E7}">
      <dgm:prSet/>
      <dgm:spPr/>
      <dgm:t>
        <a:bodyPr/>
        <a:lstStyle/>
        <a:p>
          <a:endParaRPr lang="en-IL"/>
        </a:p>
      </dgm:t>
    </dgm:pt>
    <dgm:pt modelId="{27D0E5C2-7865-4278-8F5F-B7E1F2751B7B}" type="sibTrans" cxnId="{B3D55AC4-8650-4C73-8F8D-7BC9330410E7}">
      <dgm:prSet/>
      <dgm:spPr/>
      <dgm:t>
        <a:bodyPr/>
        <a:lstStyle/>
        <a:p>
          <a:endParaRPr lang="en-IL"/>
        </a:p>
      </dgm:t>
    </dgm:pt>
    <dgm:pt modelId="{1C42A6C3-3F31-4845-810C-592812DAC6AC}">
      <dgm:prSet phldrT="[Text]"/>
      <dgm:spPr/>
      <dgm:t>
        <a:bodyPr/>
        <a:lstStyle/>
        <a:p>
          <a:r>
            <a:rPr lang="en-US" dirty="0"/>
            <a:t>Declare end-game state and send </a:t>
          </a:r>
          <a:r>
            <a:rPr lang="en-US" dirty="0" err="1"/>
            <a:t>statsitstics</a:t>
          </a:r>
          <a:endParaRPr lang="en-IL" dirty="0"/>
        </a:p>
      </dgm:t>
    </dgm:pt>
    <dgm:pt modelId="{E36B0BA5-0B68-45C9-8954-1C15FF82EBAB}" type="parTrans" cxnId="{32A7D242-1F17-4119-9C3C-23EFBBDDEC3F}">
      <dgm:prSet/>
      <dgm:spPr/>
      <dgm:t>
        <a:bodyPr/>
        <a:lstStyle/>
        <a:p>
          <a:endParaRPr lang="en-IL"/>
        </a:p>
      </dgm:t>
    </dgm:pt>
    <dgm:pt modelId="{51DF5C55-162D-4670-A082-E590A06073F0}" type="sibTrans" cxnId="{32A7D242-1F17-4119-9C3C-23EFBBDDEC3F}">
      <dgm:prSet/>
      <dgm:spPr/>
      <dgm:t>
        <a:bodyPr/>
        <a:lstStyle/>
        <a:p>
          <a:endParaRPr lang="en-IL"/>
        </a:p>
      </dgm:t>
    </dgm:pt>
    <dgm:pt modelId="{0E7B0FFB-2618-4001-9285-2B19945B9255}" type="pres">
      <dgm:prSet presAssocID="{23926C69-5149-4F7E-8FE7-0D0E5C90B732}" presName="diagram" presStyleCnt="0">
        <dgm:presLayoutVars>
          <dgm:chPref val="1"/>
          <dgm:dir/>
          <dgm:animOne val="branch"/>
          <dgm:animLvl val="lvl"/>
          <dgm:resizeHandles/>
        </dgm:presLayoutVars>
      </dgm:prSet>
      <dgm:spPr/>
    </dgm:pt>
    <dgm:pt modelId="{6D0463FB-EAA5-4E64-BD8F-33F5DABB691C}" type="pres">
      <dgm:prSet presAssocID="{0A5E1286-21E7-4350-A906-61D70911784B}" presName="root" presStyleCnt="0"/>
      <dgm:spPr/>
    </dgm:pt>
    <dgm:pt modelId="{CC41A3A9-EC1C-45DF-AEDF-AAC78B4B5DE0}" type="pres">
      <dgm:prSet presAssocID="{0A5E1286-21E7-4350-A906-61D70911784B}" presName="rootComposite" presStyleCnt="0"/>
      <dgm:spPr/>
    </dgm:pt>
    <dgm:pt modelId="{EB8DBBE4-EF2B-41DB-A6E3-C912BD9B229C}" type="pres">
      <dgm:prSet presAssocID="{0A5E1286-21E7-4350-A906-61D70911784B}" presName="rootText" presStyleLbl="node1" presStyleIdx="0" presStyleCnt="2"/>
      <dgm:spPr/>
    </dgm:pt>
    <dgm:pt modelId="{2547FE97-2AAD-445E-8182-38A8B430D7EA}" type="pres">
      <dgm:prSet presAssocID="{0A5E1286-21E7-4350-A906-61D70911784B}" presName="rootConnector" presStyleLbl="node1" presStyleIdx="0" presStyleCnt="2"/>
      <dgm:spPr/>
    </dgm:pt>
    <dgm:pt modelId="{C903C00C-A7BC-456C-87B5-B745A7A093D2}" type="pres">
      <dgm:prSet presAssocID="{0A5E1286-21E7-4350-A906-61D70911784B}" presName="childShape" presStyleCnt="0"/>
      <dgm:spPr/>
    </dgm:pt>
    <dgm:pt modelId="{A280A4D5-15A4-4B8C-B310-815F7648C6F2}" type="pres">
      <dgm:prSet presAssocID="{DF140205-CD16-43D4-8197-D89FBEE9DBC2}" presName="Name13" presStyleLbl="parChTrans1D2" presStyleIdx="0" presStyleCnt="7"/>
      <dgm:spPr/>
    </dgm:pt>
    <dgm:pt modelId="{273472EB-2D03-4BB6-8764-CBA7D3154764}" type="pres">
      <dgm:prSet presAssocID="{110DD86E-2C16-4CD3-AFB4-7FE03B5A7C6C}" presName="childText" presStyleLbl="bgAcc1" presStyleIdx="0" presStyleCnt="7">
        <dgm:presLayoutVars>
          <dgm:bulletEnabled val="1"/>
        </dgm:presLayoutVars>
      </dgm:prSet>
      <dgm:spPr/>
    </dgm:pt>
    <dgm:pt modelId="{E05650A3-4DB4-43D8-96FA-FD23233F2DC0}" type="pres">
      <dgm:prSet presAssocID="{5E2540B8-5534-4274-8C86-69C5E9879B6F}" presName="Name13" presStyleLbl="parChTrans1D2" presStyleIdx="1" presStyleCnt="7"/>
      <dgm:spPr/>
    </dgm:pt>
    <dgm:pt modelId="{DE02B131-2F04-4C7D-9F5C-BDFBAFE226DA}" type="pres">
      <dgm:prSet presAssocID="{69BA972E-A513-42D1-A765-8B707D983959}" presName="childText" presStyleLbl="bgAcc1" presStyleIdx="1" presStyleCnt="7">
        <dgm:presLayoutVars>
          <dgm:bulletEnabled val="1"/>
        </dgm:presLayoutVars>
      </dgm:prSet>
      <dgm:spPr/>
    </dgm:pt>
    <dgm:pt modelId="{6565D8B8-C2D1-42B6-9DC4-2D2ED2C8E4F0}" type="pres">
      <dgm:prSet presAssocID="{E36B0BA5-0B68-45C9-8954-1C15FF82EBAB}" presName="Name13" presStyleLbl="parChTrans1D2" presStyleIdx="2" presStyleCnt="7"/>
      <dgm:spPr/>
    </dgm:pt>
    <dgm:pt modelId="{76AF200E-A438-464D-8C88-F28F11B4DB30}" type="pres">
      <dgm:prSet presAssocID="{1C42A6C3-3F31-4845-810C-592812DAC6AC}" presName="childText" presStyleLbl="bgAcc1" presStyleIdx="2" presStyleCnt="7">
        <dgm:presLayoutVars>
          <dgm:bulletEnabled val="1"/>
        </dgm:presLayoutVars>
      </dgm:prSet>
      <dgm:spPr/>
    </dgm:pt>
    <dgm:pt modelId="{10AAC405-3152-4640-A920-AC3AEE10BBB3}" type="pres">
      <dgm:prSet presAssocID="{C246CEAE-1AA1-439A-BDA9-E6AE122F1DA8}" presName="root" presStyleCnt="0"/>
      <dgm:spPr/>
    </dgm:pt>
    <dgm:pt modelId="{00675053-3C9E-40DD-8653-320A97A82D07}" type="pres">
      <dgm:prSet presAssocID="{C246CEAE-1AA1-439A-BDA9-E6AE122F1DA8}" presName="rootComposite" presStyleCnt="0"/>
      <dgm:spPr/>
    </dgm:pt>
    <dgm:pt modelId="{D054AC5C-1835-4770-B904-9847A3399DBF}" type="pres">
      <dgm:prSet presAssocID="{C246CEAE-1AA1-439A-BDA9-E6AE122F1DA8}" presName="rootText" presStyleLbl="node1" presStyleIdx="1" presStyleCnt="2"/>
      <dgm:spPr/>
    </dgm:pt>
    <dgm:pt modelId="{DA6DF15F-BC4D-4BA1-BD5F-A397703C9AD9}" type="pres">
      <dgm:prSet presAssocID="{C246CEAE-1AA1-439A-BDA9-E6AE122F1DA8}" presName="rootConnector" presStyleLbl="node1" presStyleIdx="1" presStyleCnt="2"/>
      <dgm:spPr/>
    </dgm:pt>
    <dgm:pt modelId="{05686F2D-7200-4422-8540-BD45478C1D57}" type="pres">
      <dgm:prSet presAssocID="{C246CEAE-1AA1-439A-BDA9-E6AE122F1DA8}" presName="childShape" presStyleCnt="0"/>
      <dgm:spPr/>
    </dgm:pt>
    <dgm:pt modelId="{937ED218-7B3B-4E5E-8CED-2FAB531AB8EF}" type="pres">
      <dgm:prSet presAssocID="{D868CC18-E600-455E-A29F-37C9EABF3E3C}" presName="Name13" presStyleLbl="parChTrans1D2" presStyleIdx="3" presStyleCnt="7"/>
      <dgm:spPr/>
    </dgm:pt>
    <dgm:pt modelId="{B61A3185-2A65-4497-BD4F-902A9BC009DF}" type="pres">
      <dgm:prSet presAssocID="{BC2021DA-788D-4335-A859-7D288C423621}" presName="childText" presStyleLbl="bgAcc1" presStyleIdx="3" presStyleCnt="7">
        <dgm:presLayoutVars>
          <dgm:bulletEnabled val="1"/>
        </dgm:presLayoutVars>
      </dgm:prSet>
      <dgm:spPr/>
    </dgm:pt>
    <dgm:pt modelId="{3D9A2E09-1A66-4FB8-854E-B3543629216D}" type="pres">
      <dgm:prSet presAssocID="{819042F6-8BC7-45B4-8ADE-3EDD051CE11C}" presName="Name13" presStyleLbl="parChTrans1D2" presStyleIdx="4" presStyleCnt="7"/>
      <dgm:spPr/>
    </dgm:pt>
    <dgm:pt modelId="{D96A6ED9-14F0-4563-9299-7761F763860D}" type="pres">
      <dgm:prSet presAssocID="{E29DD2BD-614B-41C5-AB9B-3D4F401F5B59}" presName="childText" presStyleLbl="bgAcc1" presStyleIdx="4" presStyleCnt="7">
        <dgm:presLayoutVars>
          <dgm:bulletEnabled val="1"/>
        </dgm:presLayoutVars>
      </dgm:prSet>
      <dgm:spPr/>
    </dgm:pt>
    <dgm:pt modelId="{0A122830-164D-46B1-B0E6-92F5533AE761}" type="pres">
      <dgm:prSet presAssocID="{5F316257-814F-4E76-BAFD-16CAEF3D1CA2}" presName="Name13" presStyleLbl="parChTrans1D2" presStyleIdx="5" presStyleCnt="7"/>
      <dgm:spPr/>
    </dgm:pt>
    <dgm:pt modelId="{BC096992-0729-4B64-85C9-877C69B0B9C4}" type="pres">
      <dgm:prSet presAssocID="{30780950-95F0-4222-9A74-6D92BBEEEDBC}" presName="childText" presStyleLbl="bgAcc1" presStyleIdx="5" presStyleCnt="7">
        <dgm:presLayoutVars>
          <dgm:bulletEnabled val="1"/>
        </dgm:presLayoutVars>
      </dgm:prSet>
      <dgm:spPr/>
    </dgm:pt>
    <dgm:pt modelId="{D78418DF-697A-4781-992B-C3E0E22E12CB}" type="pres">
      <dgm:prSet presAssocID="{4F764E76-2801-4ACD-8D74-082B593BEE12}" presName="Name13" presStyleLbl="parChTrans1D2" presStyleIdx="6" presStyleCnt="7"/>
      <dgm:spPr/>
    </dgm:pt>
    <dgm:pt modelId="{4A59991F-BE6F-4F28-9B45-93C5A3EA8E06}" type="pres">
      <dgm:prSet presAssocID="{BBC5C59E-588C-4602-B664-D6D41DBCB4BB}" presName="childText" presStyleLbl="bgAcc1" presStyleIdx="6" presStyleCnt="7">
        <dgm:presLayoutVars>
          <dgm:bulletEnabled val="1"/>
        </dgm:presLayoutVars>
      </dgm:prSet>
      <dgm:spPr/>
    </dgm:pt>
  </dgm:ptLst>
  <dgm:cxnLst>
    <dgm:cxn modelId="{94552801-14F7-41BF-9438-700EFD264A96}" srcId="{0A5E1286-21E7-4350-A906-61D70911784B}" destId="{69BA972E-A513-42D1-A765-8B707D983959}" srcOrd="1" destOrd="0" parTransId="{5E2540B8-5534-4274-8C86-69C5E9879B6F}" sibTransId="{57898513-E99C-4EEA-A365-17AFD27351C9}"/>
    <dgm:cxn modelId="{5EBC0C12-F70D-4D40-AB2B-66AF693A041D}" type="presOf" srcId="{5F316257-814F-4E76-BAFD-16CAEF3D1CA2}" destId="{0A122830-164D-46B1-B0E6-92F5533AE761}" srcOrd="0" destOrd="0" presId="urn:microsoft.com/office/officeart/2005/8/layout/hierarchy3"/>
    <dgm:cxn modelId="{EC60BA17-F995-4414-A325-2B78BFDDFD7D}" type="presOf" srcId="{819042F6-8BC7-45B4-8ADE-3EDD051CE11C}" destId="{3D9A2E09-1A66-4FB8-854E-B3543629216D}" srcOrd="0" destOrd="0" presId="urn:microsoft.com/office/officeart/2005/8/layout/hierarchy3"/>
    <dgm:cxn modelId="{4F256132-013B-4EAE-A589-4B58A89C6E72}" type="presOf" srcId="{E29DD2BD-614B-41C5-AB9B-3D4F401F5B59}" destId="{D96A6ED9-14F0-4563-9299-7761F763860D}" srcOrd="0" destOrd="0" presId="urn:microsoft.com/office/officeart/2005/8/layout/hierarchy3"/>
    <dgm:cxn modelId="{8E80CA5B-FB85-4066-A869-E5033628DB95}" srcId="{C246CEAE-1AA1-439A-BDA9-E6AE122F1DA8}" destId="{E29DD2BD-614B-41C5-AB9B-3D4F401F5B59}" srcOrd="1" destOrd="0" parTransId="{819042F6-8BC7-45B4-8ADE-3EDD051CE11C}" sibTransId="{46C5A90C-2871-4EA1-A745-0B757570893C}"/>
    <dgm:cxn modelId="{32A7D242-1F17-4119-9C3C-23EFBBDDEC3F}" srcId="{0A5E1286-21E7-4350-A906-61D70911784B}" destId="{1C42A6C3-3F31-4845-810C-592812DAC6AC}" srcOrd="2" destOrd="0" parTransId="{E36B0BA5-0B68-45C9-8954-1C15FF82EBAB}" sibTransId="{51DF5C55-162D-4670-A082-E590A06073F0}"/>
    <dgm:cxn modelId="{254F0D45-57C1-48B8-BA20-6606AC2F14CE}" type="presOf" srcId="{BC2021DA-788D-4335-A859-7D288C423621}" destId="{B61A3185-2A65-4497-BD4F-902A9BC009DF}" srcOrd="0" destOrd="0" presId="urn:microsoft.com/office/officeart/2005/8/layout/hierarchy3"/>
    <dgm:cxn modelId="{7D19666E-29CD-4BD5-BE32-DDFB90BAA313}" srcId="{0A5E1286-21E7-4350-A906-61D70911784B}" destId="{110DD86E-2C16-4CD3-AFB4-7FE03B5A7C6C}" srcOrd="0" destOrd="0" parTransId="{DF140205-CD16-43D4-8197-D89FBEE9DBC2}" sibTransId="{42F1F9A5-516C-48F6-9800-F547306DF289}"/>
    <dgm:cxn modelId="{1CA62C4F-32DC-4D76-8BEA-A41620AF2ED0}" type="presOf" srcId="{0A5E1286-21E7-4350-A906-61D70911784B}" destId="{EB8DBBE4-EF2B-41DB-A6E3-C912BD9B229C}" srcOrd="0" destOrd="0" presId="urn:microsoft.com/office/officeart/2005/8/layout/hierarchy3"/>
    <dgm:cxn modelId="{A3AC6E50-6448-4560-BDC5-A652AC3F88DE}" srcId="{C246CEAE-1AA1-439A-BDA9-E6AE122F1DA8}" destId="{30780950-95F0-4222-9A74-6D92BBEEEDBC}" srcOrd="2" destOrd="0" parTransId="{5F316257-814F-4E76-BAFD-16CAEF3D1CA2}" sibTransId="{8D9CB368-0F45-45B7-8CB5-D84063722126}"/>
    <dgm:cxn modelId="{997B8150-818D-414C-8528-27D30AB1D4F5}" type="presOf" srcId="{C246CEAE-1AA1-439A-BDA9-E6AE122F1DA8}" destId="{D054AC5C-1835-4770-B904-9847A3399DBF}" srcOrd="0" destOrd="0" presId="urn:microsoft.com/office/officeart/2005/8/layout/hierarchy3"/>
    <dgm:cxn modelId="{294D9A70-86F3-4FD4-9ED7-03FE59CE5DDD}" type="presOf" srcId="{BBC5C59E-588C-4602-B664-D6D41DBCB4BB}" destId="{4A59991F-BE6F-4F28-9B45-93C5A3EA8E06}" srcOrd="0" destOrd="0" presId="urn:microsoft.com/office/officeart/2005/8/layout/hierarchy3"/>
    <dgm:cxn modelId="{DE9BF877-5597-4707-8F49-2AD1FB216F85}" type="presOf" srcId="{5E2540B8-5534-4274-8C86-69C5E9879B6F}" destId="{E05650A3-4DB4-43D8-96FA-FD23233F2DC0}" srcOrd="0" destOrd="0" presId="urn:microsoft.com/office/officeart/2005/8/layout/hierarchy3"/>
    <dgm:cxn modelId="{5176B97B-2760-485B-AFB4-3F7A1847897A}" type="presOf" srcId="{1C42A6C3-3F31-4845-810C-592812DAC6AC}" destId="{76AF200E-A438-464D-8C88-F28F11B4DB30}" srcOrd="0" destOrd="0" presId="urn:microsoft.com/office/officeart/2005/8/layout/hierarchy3"/>
    <dgm:cxn modelId="{B4CE27A2-B861-456D-8D29-5F4A171F3C93}" type="presOf" srcId="{C246CEAE-1AA1-439A-BDA9-E6AE122F1DA8}" destId="{DA6DF15F-BC4D-4BA1-BD5F-A397703C9AD9}" srcOrd="1" destOrd="0" presId="urn:microsoft.com/office/officeart/2005/8/layout/hierarchy3"/>
    <dgm:cxn modelId="{58A2FDA4-BC6A-434A-9EF8-ED6E97F479CA}" type="presOf" srcId="{D868CC18-E600-455E-A29F-37C9EABF3E3C}" destId="{937ED218-7B3B-4E5E-8CED-2FAB531AB8EF}" srcOrd="0" destOrd="0" presId="urn:microsoft.com/office/officeart/2005/8/layout/hierarchy3"/>
    <dgm:cxn modelId="{A78E33A9-7530-4A90-B221-C75AC713625C}" type="presOf" srcId="{30780950-95F0-4222-9A74-6D92BBEEEDBC}" destId="{BC096992-0729-4B64-85C9-877C69B0B9C4}" srcOrd="0" destOrd="0" presId="urn:microsoft.com/office/officeart/2005/8/layout/hierarchy3"/>
    <dgm:cxn modelId="{ED4BDAAC-7226-4AF7-A807-B16F95C42BC9}" type="presOf" srcId="{110DD86E-2C16-4CD3-AFB4-7FE03B5A7C6C}" destId="{273472EB-2D03-4BB6-8764-CBA7D3154764}" srcOrd="0" destOrd="0" presId="urn:microsoft.com/office/officeart/2005/8/layout/hierarchy3"/>
    <dgm:cxn modelId="{070A2EB5-BBE6-4E08-A0A8-A0DC17BECEE5}" srcId="{23926C69-5149-4F7E-8FE7-0D0E5C90B732}" destId="{0A5E1286-21E7-4350-A906-61D70911784B}" srcOrd="0" destOrd="0" parTransId="{EC30ACFA-C0F3-4173-84DB-0CCB7CCCB624}" sibTransId="{E1432631-40B7-48C5-928D-9BAC03CFCD1F}"/>
    <dgm:cxn modelId="{33AF1AB8-E888-4659-8778-65C5F571551E}" type="presOf" srcId="{23926C69-5149-4F7E-8FE7-0D0E5C90B732}" destId="{0E7B0FFB-2618-4001-9285-2B19945B9255}" srcOrd="0" destOrd="0" presId="urn:microsoft.com/office/officeart/2005/8/layout/hierarchy3"/>
    <dgm:cxn modelId="{4A2429BF-8F3F-4C0D-AE43-0D915D8BF6EF}" type="presOf" srcId="{4F764E76-2801-4ACD-8D74-082B593BEE12}" destId="{D78418DF-697A-4781-992B-C3E0E22E12CB}" srcOrd="0" destOrd="0" presId="urn:microsoft.com/office/officeart/2005/8/layout/hierarchy3"/>
    <dgm:cxn modelId="{B3D55AC4-8650-4C73-8F8D-7BC9330410E7}" srcId="{C246CEAE-1AA1-439A-BDA9-E6AE122F1DA8}" destId="{BBC5C59E-588C-4602-B664-D6D41DBCB4BB}" srcOrd="3" destOrd="0" parTransId="{4F764E76-2801-4ACD-8D74-082B593BEE12}" sibTransId="{27D0E5C2-7865-4278-8F5F-B7E1F2751B7B}"/>
    <dgm:cxn modelId="{C53C6FD8-C191-4107-A4EE-E5C80AE9BC44}" type="presOf" srcId="{69BA972E-A513-42D1-A765-8B707D983959}" destId="{DE02B131-2F04-4C7D-9F5C-BDFBAFE226DA}" srcOrd="0" destOrd="0" presId="urn:microsoft.com/office/officeart/2005/8/layout/hierarchy3"/>
    <dgm:cxn modelId="{980516E3-B635-49D7-8823-1786FF8F7ACE}" srcId="{C246CEAE-1AA1-439A-BDA9-E6AE122F1DA8}" destId="{BC2021DA-788D-4335-A859-7D288C423621}" srcOrd="0" destOrd="0" parTransId="{D868CC18-E600-455E-A29F-37C9EABF3E3C}" sibTransId="{8330B36E-9E6A-40B1-8375-10558E43212A}"/>
    <dgm:cxn modelId="{E5DC21E3-85D7-417F-B1A5-21195C23C135}" srcId="{23926C69-5149-4F7E-8FE7-0D0E5C90B732}" destId="{C246CEAE-1AA1-439A-BDA9-E6AE122F1DA8}" srcOrd="1" destOrd="0" parTransId="{10DAFD35-9DA7-47E9-A2A1-F476C51DB756}" sibTransId="{0B5599FC-122A-4512-BE4E-2088EFE514F9}"/>
    <dgm:cxn modelId="{3B0846EC-0B03-40F7-820C-2840874F66E9}" type="presOf" srcId="{0A5E1286-21E7-4350-A906-61D70911784B}" destId="{2547FE97-2AAD-445E-8182-38A8B430D7EA}" srcOrd="1" destOrd="0" presId="urn:microsoft.com/office/officeart/2005/8/layout/hierarchy3"/>
    <dgm:cxn modelId="{1DD504F3-3B2B-4358-85B4-F11CDFD5755F}" type="presOf" srcId="{DF140205-CD16-43D4-8197-D89FBEE9DBC2}" destId="{A280A4D5-15A4-4B8C-B310-815F7648C6F2}" srcOrd="0" destOrd="0" presId="urn:microsoft.com/office/officeart/2005/8/layout/hierarchy3"/>
    <dgm:cxn modelId="{6D1CD8FB-9D5D-4AAA-81F2-006A7436E2F5}" type="presOf" srcId="{E36B0BA5-0B68-45C9-8954-1C15FF82EBAB}" destId="{6565D8B8-C2D1-42B6-9DC4-2D2ED2C8E4F0}" srcOrd="0" destOrd="0" presId="urn:microsoft.com/office/officeart/2005/8/layout/hierarchy3"/>
    <dgm:cxn modelId="{42148799-D8B6-4239-B987-C7159B6C83B4}" type="presParOf" srcId="{0E7B0FFB-2618-4001-9285-2B19945B9255}" destId="{6D0463FB-EAA5-4E64-BD8F-33F5DABB691C}" srcOrd="0" destOrd="0" presId="urn:microsoft.com/office/officeart/2005/8/layout/hierarchy3"/>
    <dgm:cxn modelId="{7B5FEB2C-595B-4966-AE8B-2536B41FEE63}" type="presParOf" srcId="{6D0463FB-EAA5-4E64-BD8F-33F5DABB691C}" destId="{CC41A3A9-EC1C-45DF-AEDF-AAC78B4B5DE0}" srcOrd="0" destOrd="0" presId="urn:microsoft.com/office/officeart/2005/8/layout/hierarchy3"/>
    <dgm:cxn modelId="{92F42E7A-556B-4CA7-B7B1-8C185E6188D7}" type="presParOf" srcId="{CC41A3A9-EC1C-45DF-AEDF-AAC78B4B5DE0}" destId="{EB8DBBE4-EF2B-41DB-A6E3-C912BD9B229C}" srcOrd="0" destOrd="0" presId="urn:microsoft.com/office/officeart/2005/8/layout/hierarchy3"/>
    <dgm:cxn modelId="{61A4EF70-F438-4355-BD4B-E08EC4741611}" type="presParOf" srcId="{CC41A3A9-EC1C-45DF-AEDF-AAC78B4B5DE0}" destId="{2547FE97-2AAD-445E-8182-38A8B430D7EA}" srcOrd="1" destOrd="0" presId="urn:microsoft.com/office/officeart/2005/8/layout/hierarchy3"/>
    <dgm:cxn modelId="{9596D231-0930-4866-A204-2F1E216EE0E3}" type="presParOf" srcId="{6D0463FB-EAA5-4E64-BD8F-33F5DABB691C}" destId="{C903C00C-A7BC-456C-87B5-B745A7A093D2}" srcOrd="1" destOrd="0" presId="urn:microsoft.com/office/officeart/2005/8/layout/hierarchy3"/>
    <dgm:cxn modelId="{AD5C6906-42A8-430A-A401-EFAA1A3AAB76}" type="presParOf" srcId="{C903C00C-A7BC-456C-87B5-B745A7A093D2}" destId="{A280A4D5-15A4-4B8C-B310-815F7648C6F2}" srcOrd="0" destOrd="0" presId="urn:microsoft.com/office/officeart/2005/8/layout/hierarchy3"/>
    <dgm:cxn modelId="{86A3A170-D0A2-46A6-ACA0-F9D63CF80663}" type="presParOf" srcId="{C903C00C-A7BC-456C-87B5-B745A7A093D2}" destId="{273472EB-2D03-4BB6-8764-CBA7D3154764}" srcOrd="1" destOrd="0" presId="urn:microsoft.com/office/officeart/2005/8/layout/hierarchy3"/>
    <dgm:cxn modelId="{ED63A3F0-BAED-4BDB-B4E8-8C5CEDFF1F9F}" type="presParOf" srcId="{C903C00C-A7BC-456C-87B5-B745A7A093D2}" destId="{E05650A3-4DB4-43D8-96FA-FD23233F2DC0}" srcOrd="2" destOrd="0" presId="urn:microsoft.com/office/officeart/2005/8/layout/hierarchy3"/>
    <dgm:cxn modelId="{0A78B7CF-8792-4A63-B327-EF28975D1A25}" type="presParOf" srcId="{C903C00C-A7BC-456C-87B5-B745A7A093D2}" destId="{DE02B131-2F04-4C7D-9F5C-BDFBAFE226DA}" srcOrd="3" destOrd="0" presId="urn:microsoft.com/office/officeart/2005/8/layout/hierarchy3"/>
    <dgm:cxn modelId="{29A53B18-A288-4986-9434-D74D5CD80A1F}" type="presParOf" srcId="{C903C00C-A7BC-456C-87B5-B745A7A093D2}" destId="{6565D8B8-C2D1-42B6-9DC4-2D2ED2C8E4F0}" srcOrd="4" destOrd="0" presId="urn:microsoft.com/office/officeart/2005/8/layout/hierarchy3"/>
    <dgm:cxn modelId="{738C43D4-8D9E-4004-A09C-92454E95A5AD}" type="presParOf" srcId="{C903C00C-A7BC-456C-87B5-B745A7A093D2}" destId="{76AF200E-A438-464D-8C88-F28F11B4DB30}" srcOrd="5" destOrd="0" presId="urn:microsoft.com/office/officeart/2005/8/layout/hierarchy3"/>
    <dgm:cxn modelId="{F7F8C1B3-E390-410A-B6B7-8DB590AA1AF6}" type="presParOf" srcId="{0E7B0FFB-2618-4001-9285-2B19945B9255}" destId="{10AAC405-3152-4640-A920-AC3AEE10BBB3}" srcOrd="1" destOrd="0" presId="urn:microsoft.com/office/officeart/2005/8/layout/hierarchy3"/>
    <dgm:cxn modelId="{65688582-3D43-4BB2-82FC-D414E11DA094}" type="presParOf" srcId="{10AAC405-3152-4640-A920-AC3AEE10BBB3}" destId="{00675053-3C9E-40DD-8653-320A97A82D07}" srcOrd="0" destOrd="0" presId="urn:microsoft.com/office/officeart/2005/8/layout/hierarchy3"/>
    <dgm:cxn modelId="{59B489E7-D9C4-4499-9145-5FB41986AF0C}" type="presParOf" srcId="{00675053-3C9E-40DD-8653-320A97A82D07}" destId="{D054AC5C-1835-4770-B904-9847A3399DBF}" srcOrd="0" destOrd="0" presId="urn:microsoft.com/office/officeart/2005/8/layout/hierarchy3"/>
    <dgm:cxn modelId="{6E3AE83F-E0F1-4327-BCBD-6F6EEE6B2E2F}" type="presParOf" srcId="{00675053-3C9E-40DD-8653-320A97A82D07}" destId="{DA6DF15F-BC4D-4BA1-BD5F-A397703C9AD9}" srcOrd="1" destOrd="0" presId="urn:microsoft.com/office/officeart/2005/8/layout/hierarchy3"/>
    <dgm:cxn modelId="{1EF19232-7A33-4046-B28D-1A13E948882F}" type="presParOf" srcId="{10AAC405-3152-4640-A920-AC3AEE10BBB3}" destId="{05686F2D-7200-4422-8540-BD45478C1D57}" srcOrd="1" destOrd="0" presId="urn:microsoft.com/office/officeart/2005/8/layout/hierarchy3"/>
    <dgm:cxn modelId="{D79BCAE6-1E9F-48D3-B03A-3E6E5B57D1C9}" type="presParOf" srcId="{05686F2D-7200-4422-8540-BD45478C1D57}" destId="{937ED218-7B3B-4E5E-8CED-2FAB531AB8EF}" srcOrd="0" destOrd="0" presId="urn:microsoft.com/office/officeart/2005/8/layout/hierarchy3"/>
    <dgm:cxn modelId="{ECA20989-6CA0-483E-88B2-603232FEB6BA}" type="presParOf" srcId="{05686F2D-7200-4422-8540-BD45478C1D57}" destId="{B61A3185-2A65-4497-BD4F-902A9BC009DF}" srcOrd="1" destOrd="0" presId="urn:microsoft.com/office/officeart/2005/8/layout/hierarchy3"/>
    <dgm:cxn modelId="{80A20A96-CBC8-4806-857C-FC394A7E1EB9}" type="presParOf" srcId="{05686F2D-7200-4422-8540-BD45478C1D57}" destId="{3D9A2E09-1A66-4FB8-854E-B3543629216D}" srcOrd="2" destOrd="0" presId="urn:microsoft.com/office/officeart/2005/8/layout/hierarchy3"/>
    <dgm:cxn modelId="{CF960095-486C-43D7-9864-6B54790385BE}" type="presParOf" srcId="{05686F2D-7200-4422-8540-BD45478C1D57}" destId="{D96A6ED9-14F0-4563-9299-7761F763860D}" srcOrd="3" destOrd="0" presId="urn:microsoft.com/office/officeart/2005/8/layout/hierarchy3"/>
    <dgm:cxn modelId="{99771C78-DF21-4776-8FF0-128E377A1028}" type="presParOf" srcId="{05686F2D-7200-4422-8540-BD45478C1D57}" destId="{0A122830-164D-46B1-B0E6-92F5533AE761}" srcOrd="4" destOrd="0" presId="urn:microsoft.com/office/officeart/2005/8/layout/hierarchy3"/>
    <dgm:cxn modelId="{21DD3C3F-D270-47CC-B3D0-6508ECC16FBA}" type="presParOf" srcId="{05686F2D-7200-4422-8540-BD45478C1D57}" destId="{BC096992-0729-4B64-85C9-877C69B0B9C4}" srcOrd="5" destOrd="0" presId="urn:microsoft.com/office/officeart/2005/8/layout/hierarchy3"/>
    <dgm:cxn modelId="{C5661AFC-69CF-4927-BB14-1A5E30112C1A}" type="presParOf" srcId="{05686F2D-7200-4422-8540-BD45478C1D57}" destId="{D78418DF-697A-4781-992B-C3E0E22E12CB}" srcOrd="6" destOrd="0" presId="urn:microsoft.com/office/officeart/2005/8/layout/hierarchy3"/>
    <dgm:cxn modelId="{65F9625F-0C00-42D7-B012-B018817B0048}" type="presParOf" srcId="{05686F2D-7200-4422-8540-BD45478C1D57}" destId="{4A59991F-BE6F-4F28-9B45-93C5A3EA8E06}" srcOrd="7" destOrd="0" presId="urn:microsoft.com/office/officeart/2005/8/layout/hierarchy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8DBBE4-EF2B-41DB-A6E3-C912BD9B229C}">
      <dsp:nvSpPr>
        <dsp:cNvPr id="0" name=""/>
        <dsp:cNvSpPr/>
      </dsp:nvSpPr>
      <dsp:spPr>
        <a:xfrm>
          <a:off x="1433227" y="360"/>
          <a:ext cx="1273357" cy="63667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dirty="0"/>
            <a:t>Local Game Manager </a:t>
          </a:r>
        </a:p>
        <a:p>
          <a:pPr marL="0" lvl="0" indent="0" algn="ctr" defTabSz="533400">
            <a:lnSpc>
              <a:spcPct val="90000"/>
            </a:lnSpc>
            <a:spcBef>
              <a:spcPct val="0"/>
            </a:spcBef>
            <a:spcAft>
              <a:spcPct val="35000"/>
            </a:spcAft>
            <a:buNone/>
          </a:pPr>
          <a:r>
            <a:rPr lang="en-US" sz="1200" kern="1200" dirty="0"/>
            <a:t>(Player side)</a:t>
          </a:r>
          <a:endParaRPr lang="en-IL" sz="1200" kern="1200" dirty="0"/>
        </a:p>
      </dsp:txBody>
      <dsp:txXfrm>
        <a:off x="1451875" y="19008"/>
        <a:ext cx="1236061" cy="599382"/>
      </dsp:txXfrm>
    </dsp:sp>
    <dsp:sp modelId="{A280A4D5-15A4-4B8C-B310-815F7648C6F2}">
      <dsp:nvSpPr>
        <dsp:cNvPr id="0" name=""/>
        <dsp:cNvSpPr/>
      </dsp:nvSpPr>
      <dsp:spPr>
        <a:xfrm>
          <a:off x="1560563" y="637039"/>
          <a:ext cx="127335" cy="477509"/>
        </a:xfrm>
        <a:custGeom>
          <a:avLst/>
          <a:gdLst/>
          <a:ahLst/>
          <a:cxnLst/>
          <a:rect l="0" t="0" r="0" b="0"/>
          <a:pathLst>
            <a:path>
              <a:moveTo>
                <a:pt x="0" y="0"/>
              </a:moveTo>
              <a:lnTo>
                <a:pt x="0" y="477509"/>
              </a:lnTo>
              <a:lnTo>
                <a:pt x="127335" y="4775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3472EB-2D03-4BB6-8764-CBA7D3154764}">
      <dsp:nvSpPr>
        <dsp:cNvPr id="0" name=""/>
        <dsp:cNvSpPr/>
      </dsp:nvSpPr>
      <dsp:spPr>
        <a:xfrm>
          <a:off x="1687898" y="796209"/>
          <a:ext cx="1018686" cy="63667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t>Init player and game setup</a:t>
          </a:r>
          <a:endParaRPr lang="en-IL" sz="1100" kern="1200" dirty="0"/>
        </a:p>
      </dsp:txBody>
      <dsp:txXfrm>
        <a:off x="1706546" y="814857"/>
        <a:ext cx="981390" cy="599382"/>
      </dsp:txXfrm>
    </dsp:sp>
    <dsp:sp modelId="{E05650A3-4DB4-43D8-96FA-FD23233F2DC0}">
      <dsp:nvSpPr>
        <dsp:cNvPr id="0" name=""/>
        <dsp:cNvSpPr/>
      </dsp:nvSpPr>
      <dsp:spPr>
        <a:xfrm>
          <a:off x="1560563" y="637039"/>
          <a:ext cx="127335" cy="1273357"/>
        </a:xfrm>
        <a:custGeom>
          <a:avLst/>
          <a:gdLst/>
          <a:ahLst/>
          <a:cxnLst/>
          <a:rect l="0" t="0" r="0" b="0"/>
          <a:pathLst>
            <a:path>
              <a:moveTo>
                <a:pt x="0" y="0"/>
              </a:moveTo>
              <a:lnTo>
                <a:pt x="0" y="1273357"/>
              </a:lnTo>
              <a:lnTo>
                <a:pt x="127335" y="12733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02B131-2F04-4C7D-9F5C-BDFBAFE226DA}">
      <dsp:nvSpPr>
        <dsp:cNvPr id="0" name=""/>
        <dsp:cNvSpPr/>
      </dsp:nvSpPr>
      <dsp:spPr>
        <a:xfrm>
          <a:off x="1687898" y="1592058"/>
          <a:ext cx="1018686" cy="63667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t>Player inputs and game execution</a:t>
          </a:r>
          <a:endParaRPr lang="en-IL" sz="1100" kern="1200" dirty="0"/>
        </a:p>
      </dsp:txBody>
      <dsp:txXfrm>
        <a:off x="1706546" y="1610706"/>
        <a:ext cx="981390" cy="599382"/>
      </dsp:txXfrm>
    </dsp:sp>
    <dsp:sp modelId="{6565D8B8-C2D1-42B6-9DC4-2D2ED2C8E4F0}">
      <dsp:nvSpPr>
        <dsp:cNvPr id="0" name=""/>
        <dsp:cNvSpPr/>
      </dsp:nvSpPr>
      <dsp:spPr>
        <a:xfrm>
          <a:off x="1560563" y="637039"/>
          <a:ext cx="127335" cy="2069206"/>
        </a:xfrm>
        <a:custGeom>
          <a:avLst/>
          <a:gdLst/>
          <a:ahLst/>
          <a:cxnLst/>
          <a:rect l="0" t="0" r="0" b="0"/>
          <a:pathLst>
            <a:path>
              <a:moveTo>
                <a:pt x="0" y="0"/>
              </a:moveTo>
              <a:lnTo>
                <a:pt x="0" y="2069206"/>
              </a:lnTo>
              <a:lnTo>
                <a:pt x="127335" y="20692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AF200E-A438-464D-8C88-F28F11B4DB30}">
      <dsp:nvSpPr>
        <dsp:cNvPr id="0" name=""/>
        <dsp:cNvSpPr/>
      </dsp:nvSpPr>
      <dsp:spPr>
        <a:xfrm>
          <a:off x="1687898" y="2387906"/>
          <a:ext cx="1018686" cy="63667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t>Declare end-game state and send </a:t>
          </a:r>
          <a:r>
            <a:rPr lang="en-US" sz="1100" kern="1200" dirty="0" err="1"/>
            <a:t>statsitstics</a:t>
          </a:r>
          <a:endParaRPr lang="en-IL" sz="1100" kern="1200" dirty="0"/>
        </a:p>
      </dsp:txBody>
      <dsp:txXfrm>
        <a:off x="1706546" y="2406554"/>
        <a:ext cx="981390" cy="599382"/>
      </dsp:txXfrm>
    </dsp:sp>
    <dsp:sp modelId="{D054AC5C-1835-4770-B904-9847A3399DBF}">
      <dsp:nvSpPr>
        <dsp:cNvPr id="0" name=""/>
        <dsp:cNvSpPr/>
      </dsp:nvSpPr>
      <dsp:spPr>
        <a:xfrm>
          <a:off x="3024924" y="360"/>
          <a:ext cx="1273357" cy="63667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dirty="0"/>
            <a:t>Remote Game Manager </a:t>
          </a:r>
        </a:p>
        <a:p>
          <a:pPr marL="0" lvl="0" indent="0" algn="ctr" defTabSz="533400">
            <a:lnSpc>
              <a:spcPct val="90000"/>
            </a:lnSpc>
            <a:spcBef>
              <a:spcPct val="0"/>
            </a:spcBef>
            <a:spcAft>
              <a:spcPct val="35000"/>
            </a:spcAft>
            <a:buNone/>
          </a:pPr>
          <a:r>
            <a:rPr lang="en-US" sz="1200" kern="1200" dirty="0"/>
            <a:t>(Server side)</a:t>
          </a:r>
          <a:endParaRPr lang="en-IL" sz="1200" kern="1200" dirty="0"/>
        </a:p>
      </dsp:txBody>
      <dsp:txXfrm>
        <a:off x="3043572" y="19008"/>
        <a:ext cx="1236061" cy="599382"/>
      </dsp:txXfrm>
    </dsp:sp>
    <dsp:sp modelId="{937ED218-7B3B-4E5E-8CED-2FAB531AB8EF}">
      <dsp:nvSpPr>
        <dsp:cNvPr id="0" name=""/>
        <dsp:cNvSpPr/>
      </dsp:nvSpPr>
      <dsp:spPr>
        <a:xfrm>
          <a:off x="3152260" y="637039"/>
          <a:ext cx="127335" cy="477509"/>
        </a:xfrm>
        <a:custGeom>
          <a:avLst/>
          <a:gdLst/>
          <a:ahLst/>
          <a:cxnLst/>
          <a:rect l="0" t="0" r="0" b="0"/>
          <a:pathLst>
            <a:path>
              <a:moveTo>
                <a:pt x="0" y="0"/>
              </a:moveTo>
              <a:lnTo>
                <a:pt x="0" y="477509"/>
              </a:lnTo>
              <a:lnTo>
                <a:pt x="127335" y="4775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1A3185-2A65-4497-BD4F-902A9BC009DF}">
      <dsp:nvSpPr>
        <dsp:cNvPr id="0" name=""/>
        <dsp:cNvSpPr/>
      </dsp:nvSpPr>
      <dsp:spPr>
        <a:xfrm>
          <a:off x="3279596" y="796209"/>
          <a:ext cx="1018686" cy="63667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t>Play initialization</a:t>
          </a:r>
          <a:endParaRPr lang="en-IL" sz="1100" kern="1200" dirty="0"/>
        </a:p>
      </dsp:txBody>
      <dsp:txXfrm>
        <a:off x="3298244" y="814857"/>
        <a:ext cx="981390" cy="599382"/>
      </dsp:txXfrm>
    </dsp:sp>
    <dsp:sp modelId="{3D9A2E09-1A66-4FB8-854E-B3543629216D}">
      <dsp:nvSpPr>
        <dsp:cNvPr id="0" name=""/>
        <dsp:cNvSpPr/>
      </dsp:nvSpPr>
      <dsp:spPr>
        <a:xfrm>
          <a:off x="3152260" y="637039"/>
          <a:ext cx="127335" cy="1273357"/>
        </a:xfrm>
        <a:custGeom>
          <a:avLst/>
          <a:gdLst/>
          <a:ahLst/>
          <a:cxnLst/>
          <a:rect l="0" t="0" r="0" b="0"/>
          <a:pathLst>
            <a:path>
              <a:moveTo>
                <a:pt x="0" y="0"/>
              </a:moveTo>
              <a:lnTo>
                <a:pt x="0" y="1273357"/>
              </a:lnTo>
              <a:lnTo>
                <a:pt x="127335" y="12733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6A6ED9-14F0-4563-9299-7761F763860D}">
      <dsp:nvSpPr>
        <dsp:cNvPr id="0" name=""/>
        <dsp:cNvSpPr/>
      </dsp:nvSpPr>
      <dsp:spPr>
        <a:xfrm>
          <a:off x="3279596" y="1592058"/>
          <a:ext cx="1018686" cy="63667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t>In-game data generation</a:t>
          </a:r>
          <a:endParaRPr lang="en-IL" sz="1100" kern="1200" dirty="0"/>
        </a:p>
      </dsp:txBody>
      <dsp:txXfrm>
        <a:off x="3298244" y="1610706"/>
        <a:ext cx="981390" cy="599382"/>
      </dsp:txXfrm>
    </dsp:sp>
    <dsp:sp modelId="{0A122830-164D-46B1-B0E6-92F5533AE761}">
      <dsp:nvSpPr>
        <dsp:cNvPr id="0" name=""/>
        <dsp:cNvSpPr/>
      </dsp:nvSpPr>
      <dsp:spPr>
        <a:xfrm>
          <a:off x="3152260" y="637039"/>
          <a:ext cx="127335" cy="2069206"/>
        </a:xfrm>
        <a:custGeom>
          <a:avLst/>
          <a:gdLst/>
          <a:ahLst/>
          <a:cxnLst/>
          <a:rect l="0" t="0" r="0" b="0"/>
          <a:pathLst>
            <a:path>
              <a:moveTo>
                <a:pt x="0" y="0"/>
              </a:moveTo>
              <a:lnTo>
                <a:pt x="0" y="2069206"/>
              </a:lnTo>
              <a:lnTo>
                <a:pt x="127335" y="20692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096992-0729-4B64-85C9-877C69B0B9C4}">
      <dsp:nvSpPr>
        <dsp:cNvPr id="0" name=""/>
        <dsp:cNvSpPr/>
      </dsp:nvSpPr>
      <dsp:spPr>
        <a:xfrm>
          <a:off x="3279596" y="2387906"/>
          <a:ext cx="1018686" cy="63667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t>Play termination (all users)</a:t>
          </a:r>
          <a:endParaRPr lang="en-IL" sz="1100" kern="1200" dirty="0"/>
        </a:p>
      </dsp:txBody>
      <dsp:txXfrm>
        <a:off x="3298244" y="2406554"/>
        <a:ext cx="981390" cy="599382"/>
      </dsp:txXfrm>
    </dsp:sp>
    <dsp:sp modelId="{D78418DF-697A-4781-992B-C3E0E22E12CB}">
      <dsp:nvSpPr>
        <dsp:cNvPr id="0" name=""/>
        <dsp:cNvSpPr/>
      </dsp:nvSpPr>
      <dsp:spPr>
        <a:xfrm>
          <a:off x="3152260" y="637039"/>
          <a:ext cx="127335" cy="2865055"/>
        </a:xfrm>
        <a:custGeom>
          <a:avLst/>
          <a:gdLst/>
          <a:ahLst/>
          <a:cxnLst/>
          <a:rect l="0" t="0" r="0" b="0"/>
          <a:pathLst>
            <a:path>
              <a:moveTo>
                <a:pt x="0" y="0"/>
              </a:moveTo>
              <a:lnTo>
                <a:pt x="0" y="2865055"/>
              </a:lnTo>
              <a:lnTo>
                <a:pt x="127335" y="28650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59991F-BE6F-4F28-9B45-93C5A3EA8E06}">
      <dsp:nvSpPr>
        <dsp:cNvPr id="0" name=""/>
        <dsp:cNvSpPr/>
      </dsp:nvSpPr>
      <dsp:spPr>
        <a:xfrm>
          <a:off x="3279596" y="3183755"/>
          <a:ext cx="1018686" cy="63667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t>Post round activity</a:t>
          </a:r>
          <a:endParaRPr lang="en-IL" sz="1100" kern="1200" dirty="0"/>
        </a:p>
      </dsp:txBody>
      <dsp:txXfrm>
        <a:off x="3298244" y="3202403"/>
        <a:ext cx="981390" cy="59938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095D9-6197-4F3D-B253-8F86030A0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1762</TotalTime>
  <Pages>11</Pages>
  <Words>1895</Words>
  <Characters>10805</Characters>
  <Application>Microsoft Office Word</Application>
  <DocSecurity>0</DocSecurity>
  <Lines>90</Lines>
  <Paragraphs>25</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
      <vt:lpstr>    Barak Katz</vt:lpstr>
      <vt:lpstr>    Overview</vt:lpstr>
      <vt:lpstr>Concept</vt:lpstr>
      <vt:lpstr>Features</vt:lpstr>
      <vt:lpstr>Environments and Tools </vt:lpstr>
      <vt:lpstr>Test Plan</vt:lpstr>
      <vt:lpstr>    Design</vt:lpstr>
      <vt:lpstr>Client-Server architecture</vt:lpstr>
      <vt:lpstr>    Gameplay</vt:lpstr>
      <vt:lpstr>Initialization</vt:lpstr>
      <vt:lpstr>In-game Scoring</vt:lpstr>
      <vt:lpstr>Termination</vt:lpstr>
      <vt:lpstr>    Art</vt:lpstr>
      <vt:lpstr>Art Style</vt:lpstr>
      <vt:lpstr>UI</vt:lpstr>
      <vt:lpstr>Screen Layout</vt:lpstr>
      <vt:lpstr>Out of Scope</vt:lpstr>
      <vt:lpstr>Actions</vt:lpstr>
      <vt:lpstr>Screens</vt:lpstr>
      <vt:lpstr>Controls</vt:lpstr>
      <vt:lpstr>    Mouse based only.  Audio</vt:lpstr>
      <vt:lpstr>Sound Effects</vt:lpstr>
      <vt:lpstr>Music</vt:lpstr>
      <vt:lpstr>    Gameplay Diagram</vt:lpstr>
      <vt:lpstr>    WorkPlan</vt:lpstr>
      <vt:lpstr>Basic Player interaction – Have a timer with a popup. A score is based on the sp</vt:lpstr>
      <vt:lpstr>Bingo board creator, with pulling new numbers and displaying them</vt:lpstr>
      <vt:lpstr>Combining the two and scoring only when the desired number is clicked.</vt:lpstr>
      <vt:lpstr>Adding Bingo declaration functionality.</vt:lpstr>
      <vt:lpstr>Separation into Server and Clients</vt:lpstr>
      <vt:lpstr>Allow score progression</vt:lpstr>
      <vt:lpstr>Add Power ups</vt:lpstr>
      <vt:lpstr>    Actual Product Samples</vt:lpstr>
    </vt:vector>
  </TitlesOfParts>
  <Company/>
  <LinksUpToDate>false</LinksUpToDate>
  <CharactersWithSpaces>12675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Barak Katz</dc:creator>
  <cp:keywords/>
  <dc:description/>
  <cp:lastModifiedBy>Barak Katz</cp:lastModifiedBy>
  <cp:revision>64</cp:revision>
  <dcterms:created xsi:type="dcterms:W3CDTF">2021-08-26T22:31:00Z</dcterms:created>
  <dcterms:modified xsi:type="dcterms:W3CDTF">2021-08-31T18:22:00Z</dcterms:modified>
</cp:coreProperties>
</file>